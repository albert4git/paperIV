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9E16D" w14:textId="22EEC55A" w:rsidR="00D5611D" w:rsidRPr="00637268" w:rsidRDefault="00341265" w:rsidP="00EE5A48">
      <w:pPr>
        <w:jc w:val="center"/>
        <w:rPr>
          <w:rFonts w:asciiTheme="minorHAnsi" w:hAnsiTheme="minorHAnsi" w:cs="Arial"/>
          <w:b/>
          <w:lang w:val="en-US"/>
        </w:rPr>
      </w:pPr>
      <w:r>
        <w:rPr>
          <w:rFonts w:asciiTheme="minorHAnsi" w:hAnsiTheme="minorHAnsi" w:cs="Arial"/>
          <w:b/>
          <w:lang w:val="en-US"/>
        </w:rPr>
        <w:t xml:space="preserve">Appraisal of </w:t>
      </w:r>
      <w:proofErr w:type="spellStart"/>
      <w:r>
        <w:rPr>
          <w:rFonts w:asciiTheme="minorHAnsi" w:hAnsiTheme="minorHAnsi" w:cs="Arial"/>
          <w:b/>
          <w:lang w:val="en-US"/>
        </w:rPr>
        <w:t>e</w:t>
      </w:r>
      <w:r w:rsidR="00637268" w:rsidRPr="00637268">
        <w:rPr>
          <w:rFonts w:asciiTheme="minorHAnsi" w:hAnsiTheme="minorHAnsi" w:cs="Arial"/>
          <w:b/>
          <w:lang w:val="en-US"/>
        </w:rPr>
        <w:t>ndolymphatic</w:t>
      </w:r>
      <w:proofErr w:type="spellEnd"/>
      <w:r w:rsidR="00637268">
        <w:rPr>
          <w:rFonts w:asciiTheme="minorHAnsi" w:hAnsiTheme="minorHAnsi" w:cs="Arial"/>
          <w:b/>
          <w:lang w:val="en-US"/>
        </w:rPr>
        <w:t xml:space="preserve"> </w:t>
      </w:r>
      <w:r w:rsidR="0038300E">
        <w:rPr>
          <w:rFonts w:asciiTheme="minorHAnsi" w:hAnsiTheme="minorHAnsi" w:cs="Arial"/>
          <w:b/>
          <w:lang w:val="en-US"/>
        </w:rPr>
        <w:t xml:space="preserve">space </w:t>
      </w:r>
      <w:r w:rsidR="00365367" w:rsidRPr="00637268">
        <w:rPr>
          <w:rFonts w:asciiTheme="minorHAnsi" w:hAnsiTheme="minorHAnsi" w:cs="Arial"/>
          <w:b/>
          <w:lang w:val="en-US"/>
        </w:rPr>
        <w:t>3D-MR-</w:t>
      </w:r>
      <w:r w:rsidR="00637268">
        <w:rPr>
          <w:rFonts w:asciiTheme="minorHAnsi" w:hAnsiTheme="minorHAnsi" w:cs="Arial"/>
          <w:b/>
          <w:lang w:val="en-US"/>
        </w:rPr>
        <w:t xml:space="preserve">Imaging </w:t>
      </w:r>
      <w:r>
        <w:rPr>
          <w:rFonts w:asciiTheme="minorHAnsi" w:hAnsiTheme="minorHAnsi" w:cs="Arial"/>
          <w:b/>
          <w:lang w:val="en-US"/>
        </w:rPr>
        <w:t>in view of</w:t>
      </w:r>
      <w:r w:rsidR="00637268">
        <w:rPr>
          <w:rFonts w:asciiTheme="minorHAnsi" w:hAnsiTheme="minorHAnsi" w:cs="Arial"/>
          <w:b/>
          <w:lang w:val="en-US"/>
        </w:rPr>
        <w:t xml:space="preserve"> different </w:t>
      </w:r>
      <w:proofErr w:type="spellStart"/>
      <w:r w:rsidR="007D2522" w:rsidRPr="00EE5A48">
        <w:rPr>
          <w:rFonts w:eastAsia="Times New Roman"/>
          <w:b/>
        </w:rPr>
        <w:t>gadolinium-based</w:t>
      </w:r>
      <w:proofErr w:type="spellEnd"/>
      <w:r w:rsidR="007D2522">
        <w:rPr>
          <w:rFonts w:eastAsia="Times New Roman"/>
        </w:rPr>
        <w:t xml:space="preserve"> </w:t>
      </w:r>
      <w:r w:rsidR="00637268">
        <w:rPr>
          <w:rFonts w:asciiTheme="minorHAnsi" w:hAnsiTheme="minorHAnsi" w:cs="Arial"/>
          <w:b/>
          <w:lang w:val="en-US"/>
        </w:rPr>
        <w:t>contrast agent a</w:t>
      </w:r>
      <w:r w:rsidR="00365367" w:rsidRPr="00637268">
        <w:rPr>
          <w:rFonts w:asciiTheme="minorHAnsi" w:hAnsiTheme="minorHAnsi" w:cs="Arial"/>
          <w:b/>
          <w:lang w:val="en-US"/>
        </w:rPr>
        <w:t>pplication</w:t>
      </w:r>
      <w:r w:rsidR="0038300E">
        <w:rPr>
          <w:rFonts w:asciiTheme="minorHAnsi" w:hAnsiTheme="minorHAnsi" w:cs="Arial"/>
          <w:b/>
          <w:lang w:val="en-US"/>
        </w:rPr>
        <w:t>s</w:t>
      </w:r>
    </w:p>
    <w:p w14:paraId="07FEE994" w14:textId="31B80C3B" w:rsidR="004E11E1" w:rsidRPr="00221FEB" w:rsidRDefault="004E11E1" w:rsidP="00825DEB">
      <w:pPr>
        <w:jc w:val="center"/>
        <w:rPr>
          <w:rFonts w:asciiTheme="minorHAnsi" w:hAnsiTheme="minorHAnsi" w:cs="Arial"/>
          <w:b/>
          <w:sz w:val="2"/>
          <w:lang w:val="en-US"/>
        </w:rPr>
      </w:pPr>
    </w:p>
    <w:p w14:paraId="4228CDB5" w14:textId="23D1D69A" w:rsidR="00677F53" w:rsidRPr="00637268" w:rsidRDefault="00C03F2C" w:rsidP="00EE5A48">
      <w:pPr>
        <w:jc w:val="center"/>
        <w:rPr>
          <w:rFonts w:asciiTheme="minorHAnsi" w:hAnsiTheme="minorHAnsi" w:cs="Arial"/>
          <w:sz w:val="8"/>
          <w:szCs w:val="8"/>
          <w:lang w:val="en-US"/>
        </w:rPr>
      </w:pPr>
      <w:r w:rsidRPr="00637268">
        <w:rPr>
          <w:rFonts w:asciiTheme="minorHAnsi" w:hAnsiTheme="minorHAnsi" w:cs="Arial"/>
          <w:lang w:val="en-US"/>
        </w:rPr>
        <w:t>A. Berman</w:t>
      </w:r>
      <w:r w:rsidR="00D216AB" w:rsidRPr="00637268">
        <w:rPr>
          <w:rFonts w:asciiTheme="minorHAnsi" w:hAnsiTheme="minorHAnsi" w:cs="Arial"/>
          <w:bCs/>
          <w:vertAlign w:val="superscript"/>
          <w:lang w:val="en-US"/>
        </w:rPr>
        <w:t>1</w:t>
      </w:r>
      <w:r w:rsidR="004E11E1" w:rsidRPr="00637268">
        <w:rPr>
          <w:rFonts w:asciiTheme="minorHAnsi" w:hAnsiTheme="minorHAnsi" w:cs="Arial"/>
          <w:lang w:val="en-US"/>
        </w:rPr>
        <w:t xml:space="preserve">, </w:t>
      </w:r>
      <w:r w:rsidR="00C911DE">
        <w:rPr>
          <w:rFonts w:asciiTheme="minorHAnsi" w:hAnsiTheme="minorHAnsi" w:cs="Arial"/>
          <w:lang w:val="en-US"/>
        </w:rPr>
        <w:t xml:space="preserve">V. </w:t>
      </w:r>
      <w:r w:rsidRPr="00637268">
        <w:rPr>
          <w:rFonts w:asciiTheme="minorHAnsi" w:hAnsiTheme="minorHAnsi" w:cs="Arial"/>
          <w:lang w:val="en-US"/>
        </w:rPr>
        <w:t>Kirsch</w:t>
      </w:r>
      <w:r w:rsidR="00D216AB" w:rsidRPr="00637268">
        <w:rPr>
          <w:rFonts w:asciiTheme="minorHAnsi" w:hAnsiTheme="minorHAnsi" w:cs="Arial"/>
          <w:bCs/>
          <w:vertAlign w:val="superscript"/>
          <w:lang w:val="en-US"/>
        </w:rPr>
        <w:t>2-4</w:t>
      </w:r>
      <w:r w:rsidR="00B00ED7" w:rsidRPr="00637268">
        <w:rPr>
          <w:rFonts w:asciiTheme="minorHAnsi" w:hAnsiTheme="minorHAnsi" w:cs="Arial"/>
          <w:lang w:val="en-US"/>
        </w:rPr>
        <w:t xml:space="preserve">, </w:t>
      </w:r>
      <w:r w:rsidR="004E11E1" w:rsidRPr="00637268">
        <w:rPr>
          <w:rFonts w:asciiTheme="minorHAnsi" w:hAnsiTheme="minorHAnsi" w:cs="Arial"/>
          <w:lang w:val="en-US"/>
        </w:rPr>
        <w:t xml:space="preserve">D. </w:t>
      </w:r>
      <w:proofErr w:type="spellStart"/>
      <w:r w:rsidR="004E11E1" w:rsidRPr="00637268">
        <w:rPr>
          <w:rFonts w:asciiTheme="minorHAnsi" w:hAnsiTheme="minorHAnsi" w:cs="Arial"/>
          <w:lang w:val="en-US"/>
        </w:rPr>
        <w:t>Keeser</w:t>
      </w:r>
      <w:proofErr w:type="spellEnd"/>
      <w:r w:rsidR="000B4E23">
        <w:rPr>
          <w:rFonts w:asciiTheme="minorHAnsi" w:hAnsiTheme="minorHAnsi" w:cs="Arial"/>
          <w:lang w:val="en-US"/>
        </w:rPr>
        <w:t xml:space="preserve"> </w:t>
      </w:r>
      <w:r w:rsidR="00D216AB" w:rsidRPr="00637268">
        <w:rPr>
          <w:rFonts w:asciiTheme="minorHAnsi" w:hAnsiTheme="minorHAnsi" w:cs="Arial"/>
          <w:bCs/>
          <w:vertAlign w:val="superscript"/>
          <w:lang w:val="en-US"/>
        </w:rPr>
        <w:t>1,5</w:t>
      </w:r>
      <w:r w:rsidR="004E11E1" w:rsidRPr="00637268">
        <w:rPr>
          <w:rFonts w:asciiTheme="minorHAnsi" w:hAnsiTheme="minorHAnsi" w:cs="Arial"/>
          <w:lang w:val="en-US"/>
        </w:rPr>
        <w:t>,</w:t>
      </w:r>
      <w:r w:rsidR="003C5875" w:rsidRPr="00637268">
        <w:rPr>
          <w:rFonts w:asciiTheme="minorHAnsi" w:hAnsiTheme="minorHAnsi" w:cs="Arial"/>
          <w:lang w:val="en-US"/>
        </w:rPr>
        <w:t xml:space="preserve"> </w:t>
      </w:r>
      <w:r w:rsidR="00C911DE">
        <w:rPr>
          <w:rFonts w:asciiTheme="minorHAnsi" w:hAnsiTheme="minorHAnsi" w:cs="Arial"/>
          <w:lang w:val="en-US"/>
        </w:rPr>
        <w:t xml:space="preserve">U. </w:t>
      </w:r>
      <w:proofErr w:type="spellStart"/>
      <w:r w:rsidR="0061639A" w:rsidRPr="00637268">
        <w:rPr>
          <w:rFonts w:asciiTheme="minorHAnsi" w:hAnsiTheme="minorHAnsi" w:cs="Arial"/>
          <w:lang w:val="en-US"/>
        </w:rPr>
        <w:t>Kumpf</w:t>
      </w:r>
      <w:proofErr w:type="spellEnd"/>
      <w:r w:rsidR="00C911DE">
        <w:rPr>
          <w:rFonts w:asciiTheme="minorHAnsi" w:hAnsiTheme="minorHAnsi" w:cs="Arial"/>
          <w:lang w:val="en-US"/>
        </w:rPr>
        <w:t xml:space="preserve"> </w:t>
      </w:r>
      <w:r w:rsidR="0061639A" w:rsidRPr="00637268">
        <w:rPr>
          <w:rFonts w:asciiTheme="minorHAnsi" w:hAnsiTheme="minorHAnsi" w:cs="Arial"/>
          <w:bCs/>
          <w:vertAlign w:val="superscript"/>
          <w:lang w:val="en-US"/>
        </w:rPr>
        <w:t>1,5</w:t>
      </w:r>
      <w:r w:rsidR="0061639A" w:rsidRPr="00637268">
        <w:rPr>
          <w:rFonts w:asciiTheme="minorHAnsi" w:hAnsiTheme="minorHAnsi" w:cs="Arial"/>
          <w:lang w:val="en-US"/>
        </w:rPr>
        <w:t xml:space="preserve">, </w:t>
      </w:r>
      <w:r w:rsidR="001000F4" w:rsidRPr="00637268">
        <w:rPr>
          <w:rFonts w:asciiTheme="minorHAnsi" w:hAnsiTheme="minorHAnsi" w:cs="Arial"/>
          <w:lang w:val="en-US"/>
        </w:rPr>
        <w:t>S. Bense</w:t>
      </w:r>
      <w:r w:rsidR="001000F4" w:rsidRPr="00637268">
        <w:rPr>
          <w:rFonts w:asciiTheme="minorHAnsi" w:hAnsiTheme="minorHAnsi" w:cs="Arial"/>
          <w:bCs/>
          <w:vertAlign w:val="superscript"/>
          <w:lang w:val="en-US"/>
        </w:rPr>
        <w:t>2</w:t>
      </w:r>
      <w:proofErr w:type="gramStart"/>
      <w:r w:rsidR="001000F4" w:rsidRPr="00637268">
        <w:rPr>
          <w:rFonts w:asciiTheme="minorHAnsi" w:hAnsiTheme="minorHAnsi" w:cs="Arial"/>
          <w:bCs/>
          <w:vertAlign w:val="superscript"/>
          <w:lang w:val="en-US"/>
        </w:rPr>
        <w:t>,4</w:t>
      </w:r>
      <w:proofErr w:type="gramEnd"/>
      <w:r w:rsidR="001000F4" w:rsidRPr="00637268">
        <w:rPr>
          <w:rFonts w:asciiTheme="minorHAnsi" w:hAnsiTheme="minorHAnsi" w:cs="Arial"/>
          <w:lang w:val="en-US"/>
        </w:rPr>
        <w:t xml:space="preserve">, </w:t>
      </w:r>
      <w:r w:rsidRPr="00637268">
        <w:rPr>
          <w:rFonts w:asciiTheme="minorHAnsi" w:hAnsiTheme="minorHAnsi" w:cs="Arial"/>
          <w:lang w:val="en-US"/>
        </w:rPr>
        <w:t>M. Dieterich</w:t>
      </w:r>
      <w:r w:rsidR="00D216AB" w:rsidRPr="00637268">
        <w:rPr>
          <w:rFonts w:asciiTheme="minorHAnsi" w:hAnsiTheme="minorHAnsi" w:cs="Arial"/>
          <w:bCs/>
          <w:vertAlign w:val="superscript"/>
          <w:lang w:val="en-US"/>
        </w:rPr>
        <w:t>2-4</w:t>
      </w:r>
      <w:r w:rsidRPr="00637268">
        <w:rPr>
          <w:rFonts w:asciiTheme="minorHAnsi" w:hAnsiTheme="minorHAnsi" w:cs="Arial"/>
          <w:bCs/>
          <w:vertAlign w:val="superscript"/>
          <w:lang w:val="en-US"/>
        </w:rPr>
        <w:t xml:space="preserve">, </w:t>
      </w:r>
      <w:r w:rsidR="00D216AB" w:rsidRPr="00637268">
        <w:rPr>
          <w:rFonts w:asciiTheme="minorHAnsi" w:hAnsiTheme="minorHAnsi" w:cs="Arial"/>
          <w:bCs/>
          <w:vertAlign w:val="superscript"/>
          <w:lang w:val="en-US"/>
        </w:rPr>
        <w:t>6</w:t>
      </w:r>
      <w:r w:rsidRPr="00637268">
        <w:rPr>
          <w:rFonts w:asciiTheme="minorHAnsi" w:hAnsiTheme="minorHAnsi" w:cs="Arial"/>
          <w:lang w:val="en-US"/>
        </w:rPr>
        <w:t>, B</w:t>
      </w:r>
      <w:r w:rsidR="004E11E1" w:rsidRPr="00637268">
        <w:rPr>
          <w:rFonts w:asciiTheme="minorHAnsi" w:hAnsiTheme="minorHAnsi" w:cs="Arial"/>
          <w:lang w:val="en-US"/>
        </w:rPr>
        <w:t>. Ertl-Wagner</w:t>
      </w:r>
      <w:r w:rsidR="00D216AB" w:rsidRPr="00637268">
        <w:rPr>
          <w:rFonts w:asciiTheme="minorHAnsi" w:hAnsiTheme="minorHAnsi" w:cs="Arial"/>
          <w:bCs/>
          <w:vertAlign w:val="superscript"/>
          <w:lang w:val="en-US"/>
        </w:rPr>
        <w:t>1,6</w:t>
      </w:r>
      <w:r w:rsidR="000C2771" w:rsidRPr="00637268">
        <w:rPr>
          <w:rFonts w:asciiTheme="minorHAnsi" w:hAnsiTheme="minorHAnsi" w:cs="Arial"/>
          <w:bCs/>
          <w:vertAlign w:val="superscript"/>
          <w:lang w:val="en-US"/>
        </w:rPr>
        <w:br/>
      </w:r>
    </w:p>
    <w:p w14:paraId="6F1A9197" w14:textId="00C88153" w:rsidR="00DD5E39" w:rsidRPr="00637268" w:rsidRDefault="00D216AB" w:rsidP="00EE5A48">
      <w:pPr>
        <w:jc w:val="center"/>
        <w:rPr>
          <w:rFonts w:asciiTheme="minorHAnsi" w:hAnsiTheme="minorHAnsi" w:cs="Arial"/>
          <w:sz w:val="18"/>
          <w:szCs w:val="18"/>
          <w:lang w:val="en-US"/>
        </w:rPr>
      </w:pPr>
      <w:r w:rsidRPr="00637268">
        <w:rPr>
          <w:rFonts w:asciiTheme="minorHAnsi" w:hAnsiTheme="minorHAnsi" w:cs="Arial"/>
          <w:sz w:val="18"/>
          <w:szCs w:val="18"/>
          <w:vertAlign w:val="superscript"/>
          <w:lang w:val="en-US"/>
        </w:rPr>
        <w:t>1</w:t>
      </w:r>
      <w:r w:rsidRPr="00637268">
        <w:rPr>
          <w:rFonts w:asciiTheme="minorHAnsi" w:hAnsiTheme="minorHAnsi" w:cs="Arial"/>
          <w:iCs/>
          <w:sz w:val="18"/>
          <w:szCs w:val="18"/>
          <w:lang w:val="en-US"/>
        </w:rPr>
        <w:t>Department Radiology,</w:t>
      </w:r>
      <w:r w:rsidRPr="00637268">
        <w:rPr>
          <w:rFonts w:asciiTheme="minorHAnsi" w:hAnsiTheme="minorHAnsi" w:cs="Arial"/>
          <w:sz w:val="18"/>
          <w:szCs w:val="18"/>
          <w:vertAlign w:val="superscript"/>
          <w:lang w:val="en-US"/>
        </w:rPr>
        <w:t xml:space="preserve"> 2</w:t>
      </w:r>
      <w:r w:rsidR="00677F53" w:rsidRPr="00637268">
        <w:rPr>
          <w:rFonts w:asciiTheme="minorHAnsi" w:hAnsiTheme="minorHAnsi" w:cs="Arial"/>
          <w:sz w:val="18"/>
          <w:szCs w:val="18"/>
          <w:vertAlign w:val="superscript"/>
          <w:lang w:val="en-US"/>
        </w:rPr>
        <w:t xml:space="preserve"> </w:t>
      </w:r>
      <w:r w:rsidR="00677F53" w:rsidRPr="00637268">
        <w:rPr>
          <w:rFonts w:asciiTheme="minorHAnsi" w:hAnsiTheme="minorHAnsi" w:cs="Arial"/>
          <w:sz w:val="18"/>
          <w:szCs w:val="18"/>
          <w:lang w:val="en-US"/>
        </w:rPr>
        <w:t>Department of Neurology,</w:t>
      </w:r>
      <w:r w:rsidR="00373042" w:rsidRPr="00637268">
        <w:rPr>
          <w:rFonts w:asciiTheme="minorHAnsi" w:eastAsia="Cambria" w:hAnsiTheme="minorHAnsi" w:cs="Arial"/>
          <w:sz w:val="20"/>
          <w:szCs w:val="20"/>
          <w:vertAlign w:val="superscript"/>
          <w:lang w:val="en-US"/>
        </w:rPr>
        <w:t xml:space="preserve"> </w:t>
      </w:r>
      <w:r w:rsidRPr="00637268">
        <w:rPr>
          <w:rFonts w:asciiTheme="minorHAnsi" w:hAnsiTheme="minorHAnsi" w:cs="Arial"/>
          <w:sz w:val="18"/>
          <w:szCs w:val="18"/>
          <w:vertAlign w:val="superscript"/>
          <w:lang w:val="en-US"/>
        </w:rPr>
        <w:t>3</w:t>
      </w:r>
      <w:r w:rsidR="0063497C" w:rsidRPr="00637268">
        <w:rPr>
          <w:rFonts w:asciiTheme="minorHAnsi" w:hAnsiTheme="minorHAnsi" w:cs="Arial"/>
          <w:sz w:val="18"/>
          <w:szCs w:val="18"/>
          <w:vertAlign w:val="superscript"/>
          <w:lang w:val="en-US"/>
        </w:rPr>
        <w:t xml:space="preserve"> </w:t>
      </w:r>
      <w:r w:rsidR="00373042" w:rsidRPr="00637268">
        <w:rPr>
          <w:rFonts w:asciiTheme="minorHAnsi" w:hAnsiTheme="minorHAnsi" w:cs="Arial"/>
          <w:sz w:val="18"/>
          <w:szCs w:val="18"/>
          <w:lang w:val="en-US"/>
        </w:rPr>
        <w:t>Graduate School of Systemic Neuroscience,</w:t>
      </w:r>
      <w:r w:rsidR="00677F53" w:rsidRPr="00637268" w:rsidDel="00257748">
        <w:rPr>
          <w:rFonts w:asciiTheme="minorHAnsi" w:hAnsiTheme="minorHAnsi" w:cs="Arial"/>
          <w:sz w:val="18"/>
          <w:szCs w:val="18"/>
          <w:lang w:val="en-US"/>
        </w:rPr>
        <w:t xml:space="preserve"> </w:t>
      </w:r>
      <w:r w:rsidRPr="00637268">
        <w:rPr>
          <w:rFonts w:asciiTheme="minorHAnsi" w:hAnsiTheme="minorHAnsi" w:cs="Arial"/>
          <w:sz w:val="18"/>
          <w:szCs w:val="18"/>
          <w:vertAlign w:val="superscript"/>
          <w:lang w:val="en-US"/>
        </w:rPr>
        <w:t>4</w:t>
      </w:r>
      <w:r w:rsidR="00677F53" w:rsidRPr="00637268">
        <w:rPr>
          <w:rFonts w:asciiTheme="minorHAnsi" w:hAnsiTheme="minorHAnsi" w:cs="Arial"/>
          <w:sz w:val="18"/>
          <w:szCs w:val="18"/>
          <w:lang w:val="en-US"/>
        </w:rPr>
        <w:t xml:space="preserve"> German Center for Vertigo and </w:t>
      </w:r>
      <w:r w:rsidR="00EE7A36" w:rsidRPr="00637268">
        <w:rPr>
          <w:rFonts w:asciiTheme="minorHAnsi" w:hAnsiTheme="minorHAnsi" w:cs="Arial"/>
          <w:sz w:val="18"/>
          <w:szCs w:val="18"/>
          <w:lang w:val="en-US"/>
        </w:rPr>
        <w:t>Balance Disorders</w:t>
      </w:r>
      <w:r w:rsidR="00677F53" w:rsidRPr="00637268">
        <w:rPr>
          <w:rFonts w:asciiTheme="minorHAnsi" w:hAnsiTheme="minorHAnsi" w:cs="Arial"/>
          <w:sz w:val="18"/>
          <w:szCs w:val="18"/>
          <w:lang w:val="en-US"/>
        </w:rPr>
        <w:t xml:space="preserve"> (</w:t>
      </w:r>
      <w:r w:rsidR="00677F53" w:rsidRPr="00637268">
        <w:rPr>
          <w:rFonts w:asciiTheme="minorHAnsi" w:hAnsiTheme="minorHAnsi" w:cs="Arial"/>
          <w:sz w:val="20"/>
          <w:szCs w:val="20"/>
          <w:lang w:val="en-US"/>
        </w:rPr>
        <w:t>IFB</w:t>
      </w:r>
      <w:r w:rsidR="00677F53" w:rsidRPr="00637268">
        <w:rPr>
          <w:rFonts w:asciiTheme="minorHAnsi" w:hAnsiTheme="minorHAnsi" w:cs="Arial"/>
          <w:sz w:val="20"/>
          <w:szCs w:val="20"/>
          <w:vertAlign w:val="superscript"/>
          <w:lang w:val="en-US"/>
        </w:rPr>
        <w:t>LMU</w:t>
      </w:r>
      <w:r w:rsidR="0073067D" w:rsidRPr="00637268">
        <w:rPr>
          <w:rFonts w:asciiTheme="minorHAnsi" w:hAnsiTheme="minorHAnsi" w:cs="Arial"/>
          <w:sz w:val="18"/>
          <w:szCs w:val="18"/>
          <w:lang w:val="en-US"/>
        </w:rPr>
        <w:t>)</w:t>
      </w:r>
      <w:r w:rsidR="006A7480" w:rsidRPr="00637268">
        <w:rPr>
          <w:rFonts w:asciiTheme="minorHAnsi" w:hAnsiTheme="minorHAnsi" w:cs="Arial"/>
          <w:iCs/>
          <w:sz w:val="18"/>
          <w:szCs w:val="18"/>
          <w:lang w:val="en-US"/>
        </w:rPr>
        <w:t xml:space="preserve">, </w:t>
      </w:r>
      <w:r w:rsidR="004175E3" w:rsidRPr="00637268">
        <w:rPr>
          <w:rFonts w:asciiTheme="minorHAnsi" w:hAnsiTheme="minorHAnsi" w:cs="Arial"/>
          <w:sz w:val="18"/>
          <w:szCs w:val="18"/>
          <w:vertAlign w:val="superscript"/>
          <w:lang w:val="en-US"/>
        </w:rPr>
        <w:t>5</w:t>
      </w:r>
      <w:r w:rsidR="006A7480" w:rsidRPr="00637268">
        <w:rPr>
          <w:rFonts w:asciiTheme="minorHAnsi" w:hAnsiTheme="minorHAnsi" w:cs="Arial"/>
          <w:iCs/>
          <w:sz w:val="18"/>
          <w:szCs w:val="18"/>
          <w:lang w:val="en-US"/>
        </w:rPr>
        <w:t>Department of Psychiatry</w:t>
      </w:r>
      <w:r w:rsidR="00F27301" w:rsidRPr="00637268">
        <w:rPr>
          <w:rFonts w:asciiTheme="minorHAnsi" w:hAnsiTheme="minorHAnsi" w:cs="Arial"/>
          <w:iCs/>
          <w:sz w:val="18"/>
          <w:szCs w:val="18"/>
          <w:lang w:val="en-US"/>
        </w:rPr>
        <w:t>,</w:t>
      </w:r>
      <w:r w:rsidR="006A7480" w:rsidRPr="00637268">
        <w:rPr>
          <w:rFonts w:asciiTheme="minorHAnsi" w:hAnsiTheme="minorHAnsi" w:cs="Arial"/>
          <w:iCs/>
          <w:sz w:val="18"/>
          <w:szCs w:val="18"/>
          <w:lang w:val="en-US"/>
        </w:rPr>
        <w:t xml:space="preserve"> </w:t>
      </w:r>
      <w:r w:rsidR="00F27301" w:rsidRPr="00637268">
        <w:rPr>
          <w:rFonts w:asciiTheme="minorHAnsi" w:hAnsiTheme="minorHAnsi" w:cs="Arial"/>
          <w:sz w:val="18"/>
          <w:szCs w:val="18"/>
          <w:lang w:val="en-US"/>
        </w:rPr>
        <w:t>Ludwig-</w:t>
      </w:r>
      <w:proofErr w:type="spellStart"/>
      <w:r w:rsidR="00F27301" w:rsidRPr="00637268">
        <w:rPr>
          <w:rFonts w:asciiTheme="minorHAnsi" w:hAnsiTheme="minorHAnsi" w:cs="Arial"/>
          <w:sz w:val="18"/>
          <w:szCs w:val="18"/>
          <w:lang w:val="en-US"/>
        </w:rPr>
        <w:t>Maximilians</w:t>
      </w:r>
      <w:proofErr w:type="spellEnd"/>
      <w:r w:rsidR="00F27301" w:rsidRPr="00637268">
        <w:rPr>
          <w:rFonts w:asciiTheme="minorHAnsi" w:hAnsiTheme="minorHAnsi" w:cs="Arial"/>
          <w:sz w:val="18"/>
          <w:szCs w:val="18"/>
          <w:lang w:val="en-US"/>
        </w:rPr>
        <w:t xml:space="preserve"> University, Munich</w:t>
      </w:r>
      <w:r w:rsidR="00F27301" w:rsidRPr="00637268">
        <w:rPr>
          <w:rFonts w:asciiTheme="minorHAnsi" w:hAnsiTheme="minorHAnsi" w:cs="Arial"/>
          <w:iCs/>
          <w:sz w:val="18"/>
          <w:szCs w:val="18"/>
          <w:lang w:val="en-US"/>
        </w:rPr>
        <w:t>,</w:t>
      </w:r>
      <w:r w:rsidR="002728E3" w:rsidRPr="00637268">
        <w:rPr>
          <w:rFonts w:asciiTheme="minorHAnsi" w:hAnsiTheme="minorHAnsi" w:cs="Arial"/>
          <w:sz w:val="18"/>
          <w:szCs w:val="18"/>
          <w:lang w:val="en-US"/>
        </w:rPr>
        <w:t xml:space="preserve"> </w:t>
      </w:r>
      <w:r w:rsidRPr="00637268">
        <w:rPr>
          <w:rFonts w:asciiTheme="minorHAnsi" w:hAnsiTheme="minorHAnsi" w:cs="Arial"/>
          <w:sz w:val="18"/>
          <w:szCs w:val="18"/>
          <w:vertAlign w:val="superscript"/>
          <w:lang w:val="en-US"/>
        </w:rPr>
        <w:t>6</w:t>
      </w:r>
      <w:r w:rsidR="002728E3" w:rsidRPr="00637268">
        <w:rPr>
          <w:rFonts w:asciiTheme="minorHAnsi" w:hAnsiTheme="minorHAnsi" w:cs="Arial"/>
          <w:sz w:val="18"/>
          <w:szCs w:val="18"/>
          <w:vertAlign w:val="superscript"/>
          <w:lang w:val="en-US"/>
        </w:rPr>
        <w:t xml:space="preserve"> </w:t>
      </w:r>
      <w:r w:rsidR="002728E3" w:rsidRPr="00637268">
        <w:rPr>
          <w:rFonts w:asciiTheme="minorHAnsi" w:hAnsiTheme="minorHAnsi" w:cs="Arial"/>
          <w:sz w:val="18"/>
          <w:szCs w:val="18"/>
          <w:lang w:val="en-US"/>
        </w:rPr>
        <w:t>Mu</w:t>
      </w:r>
      <w:r w:rsidR="0063497C" w:rsidRPr="00637268">
        <w:rPr>
          <w:rFonts w:asciiTheme="minorHAnsi" w:hAnsiTheme="minorHAnsi" w:cs="Arial"/>
          <w:sz w:val="18"/>
          <w:szCs w:val="18"/>
          <w:lang w:val="en-US"/>
        </w:rPr>
        <w:t>nich Cluster for Systems Neurology (</w:t>
      </w:r>
      <w:proofErr w:type="spellStart"/>
      <w:r w:rsidR="0063497C" w:rsidRPr="00637268">
        <w:rPr>
          <w:rFonts w:asciiTheme="minorHAnsi" w:hAnsiTheme="minorHAnsi" w:cs="Arial"/>
          <w:sz w:val="18"/>
          <w:szCs w:val="18"/>
          <w:lang w:val="en-US"/>
        </w:rPr>
        <w:t>SyNergy</w:t>
      </w:r>
      <w:proofErr w:type="spellEnd"/>
      <w:r w:rsidR="0063497C" w:rsidRPr="00637268">
        <w:rPr>
          <w:rFonts w:asciiTheme="minorHAnsi" w:hAnsiTheme="minorHAnsi" w:cs="Arial"/>
          <w:sz w:val="18"/>
          <w:szCs w:val="18"/>
          <w:lang w:val="en-US"/>
        </w:rPr>
        <w:t xml:space="preserve">), </w:t>
      </w:r>
      <w:r w:rsidR="00DD5E39" w:rsidRPr="00637268">
        <w:rPr>
          <w:rFonts w:asciiTheme="minorHAnsi" w:hAnsiTheme="minorHAnsi" w:cs="Arial"/>
          <w:sz w:val="18"/>
          <w:szCs w:val="18"/>
          <w:lang w:val="en-US"/>
        </w:rPr>
        <w:t xml:space="preserve">Munich, </w:t>
      </w:r>
      <w:r w:rsidR="00677F53" w:rsidRPr="00637268">
        <w:rPr>
          <w:rFonts w:asciiTheme="minorHAnsi" w:hAnsiTheme="minorHAnsi" w:cs="Arial"/>
          <w:sz w:val="18"/>
          <w:szCs w:val="18"/>
          <w:lang w:val="en-US"/>
        </w:rPr>
        <w:t>Germany</w:t>
      </w:r>
    </w:p>
    <w:p w14:paraId="627637A7" w14:textId="77777777" w:rsidR="0045463D" w:rsidRDefault="0045463D" w:rsidP="00EE5A48">
      <w:pPr>
        <w:jc w:val="both"/>
        <w:rPr>
          <w:ins w:id="0" w:author="Neuro" w:date="2016-04-11T06:07:00Z"/>
          <w:rFonts w:asciiTheme="minorHAnsi" w:hAnsiTheme="minorHAnsi" w:cs="Arial"/>
          <w:b/>
          <w:lang w:val="en-US"/>
        </w:rPr>
      </w:pPr>
    </w:p>
    <w:p w14:paraId="4013575E" w14:textId="77777777" w:rsidR="001E4371" w:rsidRDefault="001E4371" w:rsidP="001E4371">
      <w:pPr>
        <w:widowControl w:val="0"/>
        <w:autoSpaceDE w:val="0"/>
        <w:autoSpaceDN w:val="0"/>
        <w:adjustRightInd w:val="0"/>
        <w:spacing w:after="0" w:line="240" w:lineRule="auto"/>
        <w:rPr>
          <w:ins w:id="1" w:author="Neuro" w:date="2016-04-11T06:07:00Z"/>
          <w:rFonts w:ascii="Times New Roman" w:hAnsi="Times New Roman"/>
          <w:color w:val="131413"/>
          <w:sz w:val="20"/>
          <w:szCs w:val="20"/>
          <w:lang w:val="en-US" w:eastAsia="de-DE"/>
        </w:rPr>
      </w:pPr>
      <w:ins w:id="2" w:author="Neuro" w:date="2016-04-11T06:07:00Z">
        <w:r>
          <w:rPr>
            <w:rFonts w:ascii="Times New Roman" w:hAnsi="Times New Roman"/>
            <w:color w:val="131413"/>
            <w:sz w:val="20"/>
            <w:szCs w:val="20"/>
            <w:lang w:val="en-US" w:eastAsia="de-DE"/>
          </w:rPr>
          <w:t>Abstract</w:t>
        </w:r>
      </w:ins>
    </w:p>
    <w:p w14:paraId="01C36F83" w14:textId="1DD87CAA" w:rsidR="001E4371" w:rsidRDefault="001E4371" w:rsidP="001E4371">
      <w:pPr>
        <w:jc w:val="both"/>
        <w:rPr>
          <w:rFonts w:asciiTheme="minorHAnsi" w:hAnsiTheme="minorHAnsi" w:cs="Arial"/>
          <w:b/>
          <w:lang w:val="en-US"/>
        </w:rPr>
      </w:pPr>
      <w:ins w:id="3" w:author="Neuro" w:date="2016-04-11T06:07:00Z">
        <w:r>
          <w:rPr>
            <w:rFonts w:ascii="Times New Roman" w:hAnsi="Times New Roman"/>
            <w:color w:val="131413"/>
            <w:sz w:val="20"/>
            <w:szCs w:val="20"/>
            <w:lang w:val="en-US" w:eastAsia="de-DE"/>
          </w:rPr>
          <w:t>Objectives</w:t>
        </w:r>
      </w:ins>
    </w:p>
    <w:p w14:paraId="2C693A10" w14:textId="430EEB18" w:rsidR="007179F5" w:rsidRDefault="00677F53" w:rsidP="00EE5A48">
      <w:pPr>
        <w:jc w:val="both"/>
        <w:rPr>
          <w:rFonts w:asciiTheme="minorHAnsi" w:hAnsiTheme="minorHAnsi" w:cs="Arial"/>
          <w:lang w:val="en-US"/>
        </w:rPr>
      </w:pPr>
      <w:r w:rsidRPr="000B4E23">
        <w:rPr>
          <w:rFonts w:asciiTheme="minorHAnsi" w:hAnsiTheme="minorHAnsi" w:cs="Arial"/>
          <w:b/>
          <w:lang w:val="en-US"/>
        </w:rPr>
        <w:t>Introduction:</w:t>
      </w:r>
      <w:r w:rsidRPr="000B4E23">
        <w:rPr>
          <w:rFonts w:asciiTheme="minorHAnsi" w:hAnsiTheme="minorHAnsi" w:cs="Arial"/>
          <w:lang w:val="en-US"/>
        </w:rPr>
        <w:t xml:space="preserve"> </w:t>
      </w:r>
      <w:r w:rsidR="00AC322A">
        <w:rPr>
          <w:rFonts w:asciiTheme="minorHAnsi" w:hAnsiTheme="minorHAnsi" w:cs="Arial"/>
          <w:lang w:val="en-US"/>
        </w:rPr>
        <w:t xml:space="preserve">The </w:t>
      </w:r>
      <w:proofErr w:type="spellStart"/>
      <w:r w:rsidR="00AC322A" w:rsidRPr="00AC322A">
        <w:rPr>
          <w:rFonts w:asciiTheme="minorHAnsi" w:hAnsiTheme="minorHAnsi" w:cs="Arial"/>
          <w:lang w:val="en-US"/>
        </w:rPr>
        <w:t>endolymphatic</w:t>
      </w:r>
      <w:proofErr w:type="spellEnd"/>
      <w:r w:rsidR="00AC322A" w:rsidRPr="00AC322A">
        <w:rPr>
          <w:rFonts w:asciiTheme="minorHAnsi" w:hAnsiTheme="minorHAnsi" w:cs="Arial"/>
          <w:lang w:val="en-US"/>
        </w:rPr>
        <w:t xml:space="preserve"> </w:t>
      </w:r>
      <w:proofErr w:type="spellStart"/>
      <w:r w:rsidR="00AC322A" w:rsidRPr="00AC322A">
        <w:rPr>
          <w:rFonts w:asciiTheme="minorHAnsi" w:hAnsiTheme="minorHAnsi" w:cs="Arial"/>
          <w:lang w:val="en-US"/>
        </w:rPr>
        <w:t>hydrops</w:t>
      </w:r>
      <w:proofErr w:type="spellEnd"/>
      <w:r w:rsidR="00AC322A" w:rsidRPr="00AC322A">
        <w:rPr>
          <w:rFonts w:asciiTheme="minorHAnsi" w:hAnsiTheme="minorHAnsi" w:cs="Arial"/>
          <w:lang w:val="en-US"/>
        </w:rPr>
        <w:t xml:space="preserve"> </w:t>
      </w:r>
      <w:r w:rsidR="00AC322A">
        <w:rPr>
          <w:rFonts w:asciiTheme="minorHAnsi" w:hAnsiTheme="minorHAnsi" w:cs="Arial"/>
          <w:lang w:val="en-US"/>
        </w:rPr>
        <w:t xml:space="preserve">(EH) </w:t>
      </w:r>
      <w:r w:rsidR="00AC322A" w:rsidRPr="00AC322A">
        <w:rPr>
          <w:rFonts w:asciiTheme="minorHAnsi" w:hAnsiTheme="minorHAnsi" w:cs="Arial"/>
          <w:lang w:val="en-US"/>
        </w:rPr>
        <w:t>seems to occur in many different disorders of the vestibular</w:t>
      </w:r>
      <w:r w:rsidR="00AC322A">
        <w:rPr>
          <w:rFonts w:asciiTheme="minorHAnsi" w:hAnsiTheme="minorHAnsi" w:cs="Arial"/>
          <w:lang w:val="en-US"/>
        </w:rPr>
        <w:t xml:space="preserve"> </w:t>
      </w:r>
      <w:r w:rsidR="00AC322A" w:rsidRPr="00AC322A">
        <w:rPr>
          <w:rFonts w:asciiTheme="minorHAnsi" w:hAnsiTheme="minorHAnsi" w:cs="Arial"/>
          <w:lang w:val="en-US"/>
        </w:rPr>
        <w:t>system</w:t>
      </w:r>
      <w:r w:rsidR="003C2FC7">
        <w:rPr>
          <w:rFonts w:asciiTheme="minorHAnsi" w:hAnsiTheme="minorHAnsi" w:cs="Arial"/>
          <w:lang w:val="en-US"/>
        </w:rPr>
        <w:t>- y</w:t>
      </w:r>
      <w:r w:rsidR="00415FE0">
        <w:rPr>
          <w:rFonts w:asciiTheme="minorHAnsi" w:hAnsiTheme="minorHAnsi" w:cs="Arial"/>
          <w:lang w:val="en-US"/>
        </w:rPr>
        <w:t xml:space="preserve">et little is </w:t>
      </w:r>
      <w:r w:rsidR="00415FE0" w:rsidRPr="003C3BEB">
        <w:rPr>
          <w:rFonts w:asciiTheme="minorHAnsi" w:hAnsiTheme="minorHAnsi" w:cs="Arial"/>
          <w:lang w:val="en-US"/>
        </w:rPr>
        <w:t xml:space="preserve">known about </w:t>
      </w:r>
      <w:r w:rsidR="003C2FC7" w:rsidRPr="003C3BEB">
        <w:rPr>
          <w:rFonts w:asciiTheme="minorHAnsi" w:hAnsiTheme="minorHAnsi" w:cs="Arial"/>
          <w:lang w:val="en-US"/>
        </w:rPr>
        <w:t xml:space="preserve">its </w:t>
      </w:r>
      <w:r w:rsidR="00B414A2" w:rsidRPr="003C3BEB">
        <w:rPr>
          <w:rFonts w:asciiTheme="minorHAnsi" w:hAnsiTheme="minorHAnsi" w:cs="Arial"/>
          <w:lang w:val="en-US"/>
        </w:rPr>
        <w:t>pathophysiological</w:t>
      </w:r>
      <w:r w:rsidR="003C2FC7" w:rsidRPr="003C3BEB">
        <w:rPr>
          <w:rFonts w:asciiTheme="minorHAnsi" w:hAnsiTheme="minorHAnsi" w:cs="Arial"/>
          <w:lang w:val="en-US"/>
        </w:rPr>
        <w:t xml:space="preserve"> mechanism [1]</w:t>
      </w:r>
      <w:r w:rsidR="00415FE0" w:rsidRPr="003C3BEB">
        <w:rPr>
          <w:rFonts w:asciiTheme="minorHAnsi" w:hAnsiTheme="minorHAnsi" w:cs="Arial"/>
          <w:lang w:val="en-US"/>
        </w:rPr>
        <w:t>. An important reason might be that u</w:t>
      </w:r>
      <w:r w:rsidR="00AC322A" w:rsidRPr="003C3BEB">
        <w:rPr>
          <w:rFonts w:asciiTheme="minorHAnsi" w:hAnsiTheme="minorHAnsi" w:cs="Arial"/>
          <w:lang w:val="en-US"/>
        </w:rPr>
        <w:t xml:space="preserve">ntil recently </w:t>
      </w:r>
      <w:r w:rsidR="00E31D51" w:rsidRPr="003C3BEB">
        <w:rPr>
          <w:rFonts w:asciiTheme="minorHAnsi" w:hAnsiTheme="minorHAnsi" w:cs="Arial"/>
          <w:lang w:val="en-US"/>
        </w:rPr>
        <w:t xml:space="preserve">changes in </w:t>
      </w:r>
      <w:r w:rsidR="00AC322A" w:rsidRPr="003C3BEB">
        <w:rPr>
          <w:rFonts w:asciiTheme="minorHAnsi" w:hAnsiTheme="minorHAnsi" w:cs="Arial"/>
          <w:lang w:val="en-US"/>
        </w:rPr>
        <w:t xml:space="preserve">the </w:t>
      </w:r>
      <w:proofErr w:type="spellStart"/>
      <w:r w:rsidR="00E31D51" w:rsidRPr="003C3BEB">
        <w:rPr>
          <w:rFonts w:asciiTheme="minorHAnsi" w:hAnsiTheme="minorHAnsi" w:cs="Arial"/>
          <w:lang w:val="en-US"/>
        </w:rPr>
        <w:t>endolymphatic</w:t>
      </w:r>
      <w:proofErr w:type="spellEnd"/>
      <w:r w:rsidR="00E31D51" w:rsidRPr="003C3BEB">
        <w:rPr>
          <w:rFonts w:asciiTheme="minorHAnsi" w:hAnsiTheme="minorHAnsi" w:cs="Arial"/>
          <w:lang w:val="en-US"/>
        </w:rPr>
        <w:t xml:space="preserve"> space </w:t>
      </w:r>
      <w:r w:rsidR="00AC322A" w:rsidRPr="003C3BEB">
        <w:rPr>
          <w:rFonts w:asciiTheme="minorHAnsi" w:hAnsiTheme="minorHAnsi" w:cs="Arial"/>
          <w:lang w:val="en-US"/>
        </w:rPr>
        <w:t xml:space="preserve">could only be diagnosed </w:t>
      </w:r>
      <w:r w:rsidR="00AC322A" w:rsidRPr="003C3BEB">
        <w:rPr>
          <w:rFonts w:asciiTheme="minorHAnsi" w:hAnsiTheme="minorHAnsi" w:cs="Arial"/>
          <w:u w:val="single"/>
          <w:lang w:val="en-US"/>
        </w:rPr>
        <w:t>indirectly</w:t>
      </w:r>
      <w:r w:rsidR="00AC322A" w:rsidRPr="003C3BEB">
        <w:rPr>
          <w:rFonts w:asciiTheme="minorHAnsi" w:hAnsiTheme="minorHAnsi" w:cs="Arial"/>
          <w:lang w:val="en-US"/>
        </w:rPr>
        <w:t xml:space="preserve"> through the loss of </w:t>
      </w:r>
      <w:proofErr w:type="spellStart"/>
      <w:r w:rsidR="00AC322A" w:rsidRPr="003C3BEB">
        <w:rPr>
          <w:rFonts w:asciiTheme="minorHAnsi" w:hAnsiTheme="minorHAnsi" w:cs="Arial"/>
          <w:lang w:val="en-US"/>
        </w:rPr>
        <w:t>neuro-otologic</w:t>
      </w:r>
      <w:proofErr w:type="spellEnd"/>
      <w:r w:rsidR="00AC322A" w:rsidRPr="003C3BEB">
        <w:rPr>
          <w:rFonts w:asciiTheme="minorHAnsi" w:hAnsiTheme="minorHAnsi" w:cs="Arial"/>
          <w:lang w:val="en-US"/>
        </w:rPr>
        <w:t xml:space="preserve"> functions, </w:t>
      </w:r>
      <w:r w:rsidR="00AC322A" w:rsidRPr="003C3BEB">
        <w:rPr>
          <w:rFonts w:asciiTheme="minorHAnsi" w:hAnsiTheme="minorHAnsi" w:cs="Arial"/>
          <w:u w:val="single"/>
          <w:lang w:val="en-US"/>
        </w:rPr>
        <w:t>post mortem</w:t>
      </w:r>
      <w:r w:rsidR="00AC322A" w:rsidRPr="003C3BEB">
        <w:rPr>
          <w:rFonts w:asciiTheme="minorHAnsi" w:hAnsiTheme="minorHAnsi" w:cs="Arial"/>
          <w:lang w:val="en-US"/>
        </w:rPr>
        <w:t xml:space="preserve"> on the basis of histological sections of the inner ear or </w:t>
      </w:r>
      <w:r w:rsidR="00AC322A" w:rsidRPr="003C3BEB">
        <w:rPr>
          <w:rFonts w:asciiTheme="minorHAnsi" w:hAnsiTheme="minorHAnsi" w:cs="Arial"/>
          <w:u w:val="single"/>
          <w:lang w:val="en-US"/>
        </w:rPr>
        <w:t>invasively</w:t>
      </w:r>
      <w:r w:rsidR="00AC322A" w:rsidRPr="003C3BEB">
        <w:rPr>
          <w:rFonts w:asciiTheme="minorHAnsi" w:hAnsiTheme="minorHAnsi" w:cs="Arial"/>
          <w:lang w:val="en-US"/>
        </w:rPr>
        <w:t xml:space="preserve"> via </w:t>
      </w:r>
      <w:proofErr w:type="spellStart"/>
      <w:r w:rsidR="00AC322A" w:rsidRPr="003C3BEB">
        <w:rPr>
          <w:rFonts w:asciiTheme="minorHAnsi" w:hAnsiTheme="minorHAnsi" w:cs="Arial"/>
          <w:lang w:val="en-US"/>
        </w:rPr>
        <w:t>intratympanic</w:t>
      </w:r>
      <w:proofErr w:type="spellEnd"/>
      <w:r w:rsidR="00AC322A" w:rsidRPr="003C3BEB">
        <w:rPr>
          <w:rFonts w:asciiTheme="minorHAnsi" w:hAnsiTheme="minorHAnsi" w:cs="Arial"/>
          <w:lang w:val="en-US"/>
        </w:rPr>
        <w:t xml:space="preserve"> </w:t>
      </w:r>
      <w:proofErr w:type="gramStart"/>
      <w:r w:rsidR="00AC322A" w:rsidRPr="003C3BEB">
        <w:rPr>
          <w:rFonts w:asciiTheme="minorHAnsi" w:hAnsiTheme="minorHAnsi" w:cs="Arial"/>
          <w:lang w:val="en-US"/>
        </w:rPr>
        <w:t xml:space="preserve">injection </w:t>
      </w:r>
      <w:r w:rsidR="00346A61">
        <w:rPr>
          <w:rFonts w:asciiTheme="minorHAnsi" w:hAnsiTheme="minorHAnsi" w:cs="Arial"/>
          <w:lang w:val="en-US"/>
        </w:rPr>
        <w:t xml:space="preserve"> </w:t>
      </w:r>
      <w:proofErr w:type="spellStart"/>
      <w:r w:rsidR="00346A61">
        <w:rPr>
          <w:rFonts w:eastAsia="Times New Roman"/>
        </w:rPr>
        <w:t>gadolinium</w:t>
      </w:r>
      <w:proofErr w:type="gramEnd"/>
      <w:r w:rsidR="00346A61">
        <w:rPr>
          <w:rFonts w:eastAsia="Times New Roman"/>
        </w:rPr>
        <w:t>-based</w:t>
      </w:r>
      <w:proofErr w:type="spellEnd"/>
      <w:r w:rsidR="00346A61">
        <w:rPr>
          <w:rFonts w:eastAsia="Times New Roman"/>
        </w:rPr>
        <w:t xml:space="preserve"> </w:t>
      </w:r>
      <w:proofErr w:type="spellStart"/>
      <w:r w:rsidR="00346A61">
        <w:rPr>
          <w:rFonts w:eastAsia="Times New Roman"/>
        </w:rPr>
        <w:t>contrast</w:t>
      </w:r>
      <w:proofErr w:type="spellEnd"/>
      <w:r w:rsidR="00346A61">
        <w:rPr>
          <w:rFonts w:eastAsia="Times New Roman"/>
        </w:rPr>
        <w:t xml:space="preserve"> </w:t>
      </w:r>
      <w:r w:rsidR="00346A61">
        <w:rPr>
          <w:rFonts w:asciiTheme="minorHAnsi" w:hAnsiTheme="minorHAnsi" w:cs="Arial"/>
          <w:lang w:val="en-US"/>
        </w:rPr>
        <w:t>medium</w:t>
      </w:r>
      <w:r w:rsidR="00346A61" w:rsidRPr="003C3BEB">
        <w:rPr>
          <w:rFonts w:asciiTheme="minorHAnsi" w:hAnsiTheme="minorHAnsi" w:cs="Arial"/>
          <w:lang w:val="en-US"/>
        </w:rPr>
        <w:t xml:space="preserve"> </w:t>
      </w:r>
      <w:r w:rsidR="00346A61">
        <w:rPr>
          <w:rFonts w:eastAsia="Times New Roman"/>
        </w:rPr>
        <w:t xml:space="preserve">(GBCM) </w:t>
      </w:r>
      <w:r w:rsidR="00AC322A" w:rsidRPr="003C3BEB">
        <w:rPr>
          <w:rFonts w:asciiTheme="minorHAnsi" w:hAnsiTheme="minorHAnsi" w:cs="Arial"/>
          <w:lang w:val="en-US"/>
        </w:rPr>
        <w:t>in combination with magnetic resonance imaging (MRI).</w:t>
      </w:r>
      <w:r w:rsidR="002548EB" w:rsidRPr="003C3BEB">
        <w:rPr>
          <w:rFonts w:asciiTheme="minorHAnsi" w:hAnsiTheme="minorHAnsi" w:cs="Arial"/>
          <w:lang w:val="en-US"/>
        </w:rPr>
        <w:t xml:space="preserve"> Intravenous contrast agent administration</w:t>
      </w:r>
      <w:r w:rsidR="00F17691" w:rsidRPr="003C3BEB">
        <w:rPr>
          <w:rFonts w:asciiTheme="minorHAnsi" w:hAnsiTheme="minorHAnsi" w:cs="Arial"/>
          <w:lang w:val="en-US"/>
        </w:rPr>
        <w:t xml:space="preserve"> in combination with 3D-MR-Imaging</w:t>
      </w:r>
      <w:r w:rsidR="002548EB" w:rsidRPr="003C3BEB">
        <w:rPr>
          <w:rFonts w:asciiTheme="minorHAnsi" w:hAnsiTheme="minorHAnsi" w:cs="Arial"/>
          <w:lang w:val="en-US"/>
        </w:rPr>
        <w:t xml:space="preserve">, </w:t>
      </w:r>
      <w:r w:rsidR="003B7726" w:rsidRPr="003C3BEB">
        <w:rPr>
          <w:rFonts w:asciiTheme="minorHAnsi" w:hAnsiTheme="minorHAnsi" w:cs="Arial"/>
          <w:lang w:val="en-US"/>
        </w:rPr>
        <w:t>allow</w:t>
      </w:r>
      <w:r w:rsidR="002548EB" w:rsidRPr="003C3BEB">
        <w:rPr>
          <w:rFonts w:asciiTheme="minorHAnsi" w:hAnsiTheme="minorHAnsi" w:cs="Arial"/>
          <w:lang w:val="en-US"/>
        </w:rPr>
        <w:t xml:space="preserve"> a </w:t>
      </w:r>
      <w:r w:rsidR="00346A61">
        <w:rPr>
          <w:rFonts w:asciiTheme="minorHAnsi" w:hAnsiTheme="minorHAnsi" w:cs="Arial"/>
          <w:lang w:val="en-US"/>
        </w:rPr>
        <w:t xml:space="preserve">less </w:t>
      </w:r>
      <w:r w:rsidR="002548EB" w:rsidRPr="003C3BEB">
        <w:rPr>
          <w:rFonts w:asciiTheme="minorHAnsi" w:hAnsiTheme="minorHAnsi" w:cs="Arial"/>
          <w:lang w:val="en-US"/>
        </w:rPr>
        <w:t xml:space="preserve">invasive in vivo appraisal of the </w:t>
      </w:r>
      <w:proofErr w:type="spellStart"/>
      <w:r w:rsidR="002548EB" w:rsidRPr="003C3BEB">
        <w:rPr>
          <w:rFonts w:asciiTheme="minorHAnsi" w:hAnsiTheme="minorHAnsi" w:cs="Arial"/>
          <w:lang w:val="en-US"/>
        </w:rPr>
        <w:t>endolymphatic</w:t>
      </w:r>
      <w:proofErr w:type="spellEnd"/>
      <w:r w:rsidR="002548EB" w:rsidRPr="003C3BEB">
        <w:rPr>
          <w:rFonts w:asciiTheme="minorHAnsi" w:hAnsiTheme="minorHAnsi" w:cs="Arial"/>
          <w:lang w:val="en-US"/>
        </w:rPr>
        <w:t xml:space="preserve"> space </w:t>
      </w:r>
      <w:ins w:id="4" w:author="Neuro" w:date="2016-04-11T05:54:00Z">
        <w:r w:rsidR="009C59AB">
          <w:rPr>
            <w:rFonts w:asciiTheme="minorHAnsi" w:hAnsiTheme="minorHAnsi" w:cs="Arial"/>
            <w:lang w:val="en-US"/>
          </w:rPr>
          <w:fldChar w:fldCharType="begin" w:fldLock="1"/>
        </w:r>
      </w:ins>
      <w:r w:rsidR="009C59AB">
        <w:rPr>
          <w:rFonts w:asciiTheme="minorHAnsi" w:hAnsiTheme="minorHAnsi" w:cs="Arial"/>
          <w:lang w:val="en-US"/>
        </w:rPr>
        <w:instrText>ADDIN CSL_CITATION { "citationItems" : [ { "id" : "ITEM-1", "itemData" : { "DOI" : "10.1007/s00330-014-3414-4", "ISBN" : "0938-7994", "ISSN" : "14321084", "PMID" : "25319347", "abstract" : "OBJECTIVES: We aimed to volumetrically quantify endolymph and perilymph spaces of the inner ear in order to establish a methodological basis for further investigations into the pathophysiology and therapeutic monitoring of Meniere's disease. METHODS: Sixteen patients (eight females, aged 38-71 years) with definite unilateral Meniere's disease were included in this study. Magnetic resonance (MR) cisternography with a T2-SPACE sequence was combined with a Real reconstruction inversion recovery (Real-IR) sequence for delineation of inner ear fluid spaces. Machine learning and automated local thresholding segmentation algorithms were applied for three-dimensional (3D) reconstruction and volumetric quantification of endolymphatic hydrops. Test-retest reliability was assessed by the intra-class coefficient; correlation of cochlear endolymph volume ratio with hearing function was assessed by the Pearson correlation coefficient. RESULTS: Endolymph volume ratios could be reliably measured in all patients, with a mean (range) value of 15% (2-25) for the cochlea and 28% (12-40) for the vestibulum. Test-retest reliability was excellent, with an intra-class coefficient of 0.99. Cochlear endolymphatic hydrops was significantly correlated with hearing loss (r = 0.747, p = 0.001). CONCLUSIONS: MR imaging after local contrast application and image processing, including machine learning and automated local thresholding, enable the volumetric quantification of endolymphatic hydrops. This allows for a quantitative assessment of the effect of therapeutic interventions on endolymphatic hydrops. KEY POINTS: * Endolymphatic hydrops is the pathological hallmark of Meniere's disease. * Endolymphatic hydrops can be visualized by locally enhanced ultra-high-resolution MR imaging. * Computer-aided image processing enables quantification of endolymphatic hydrops. * Endolymphatic hydrops correlates with hearing loss in patients with Meniere's disease. * Therapeutic trials in Meniere's disease can be monitored with this quantitative approach.", "author" : [ { "dropping-particle" : "", "family" : "G\u00fcrkov", "given" : "R.", "non-dropping-particle" : "", "parse-names" : false, "suffix" : "" }, { "dropping-particle" : "", "family" : "Berman", "given" : "A.", "non-dropping-particle" : "", "parse-names" : false, "suffix" : "" }, { "dropping-particle" : "", "family" : "Dietrich", "given" : "O.", "non-dropping-particle" : "", "parse-names" : false, "suffix" : "" }, { "dropping-particle" : "", "family" : "Flatz", "given" : "W.", "non-dropping-particle" : "", "parse-names" : false, "suffix" : "" }, { "dropping-particle" : "", "family" : "Jerin", "given" : "C.", "non-dropping-particle" : "", "parse-names" : false, "suffix" : "" }, { "dropping-particle" : "", "family" : "Krause", "given" : "E.", "non-dropping-particle" : "", "parse-names" : false, "suffix" : "" }, { "dropping-particle" : "", "family" : "Keeser", "given" : "D.", "non-dropping-particle" : "", "parse-names" : false, "suffix" : "" }, { "dropping-particle" : "", "family" : "Ertl-Wagner", "given" : "B.", "non-dropping-particle" : "", "parse-names" : false, "suffix" : "" } ], "container-title" : "European Radiology", "id" : "ITEM-1", "issue" : "2", "issued" : { "date-parts" : [ [ "2014" ] ] }, "page" : "585-595", "title" : "MR volumetric assessment of endolymphatic hydrops", "type" : "article-journal", "volume" : "25" }, "uris" : [ "http://www.mendeley.com/documents/?uuid=9b8fc003-6912-4a21-87c6-d396694eeed9" ] } ], "mendeley" : { "formattedCitation" : "(G\u00fcrkov et al. 2014)", "plainTextFormattedCitation" : "(G\u00fcrkov et al. 2014)", "previouslyFormattedCitation" : "(G\u00fcrkov et al. 2014)" }, "properties" : { "noteIndex" : 0 }, "schema" : "https://github.com/citation-style-language/schema/raw/master/csl-citation.json" }</w:instrText>
      </w:r>
      <w:r w:rsidR="009C59AB">
        <w:rPr>
          <w:rFonts w:asciiTheme="minorHAnsi" w:hAnsiTheme="minorHAnsi" w:cs="Arial"/>
          <w:lang w:val="en-US"/>
        </w:rPr>
        <w:fldChar w:fldCharType="separate"/>
      </w:r>
      <w:r w:rsidR="009C59AB" w:rsidRPr="009C59AB">
        <w:rPr>
          <w:rFonts w:asciiTheme="minorHAnsi" w:hAnsiTheme="minorHAnsi" w:cs="Arial"/>
          <w:noProof/>
          <w:lang w:val="en-US"/>
        </w:rPr>
        <w:t>(Gürkov et al. 2014)</w:t>
      </w:r>
      <w:ins w:id="5" w:author="Neuro" w:date="2016-04-11T05:54:00Z">
        <w:r w:rsidR="009C59AB">
          <w:rPr>
            <w:rFonts w:asciiTheme="minorHAnsi" w:hAnsiTheme="minorHAnsi" w:cs="Arial"/>
            <w:lang w:val="en-US"/>
          </w:rPr>
          <w:fldChar w:fldCharType="end"/>
        </w:r>
        <w:r w:rsidR="009C59AB" w:rsidRPr="003C3BEB">
          <w:rPr>
            <w:rFonts w:asciiTheme="minorHAnsi" w:hAnsiTheme="minorHAnsi" w:cs="Arial"/>
            <w:lang w:val="en-US"/>
          </w:rPr>
          <w:t xml:space="preserve"> </w:t>
        </w:r>
      </w:ins>
      <w:ins w:id="6" w:author="Neuro" w:date="2016-04-11T05:55:00Z">
        <w:r w:rsidR="009C59AB">
          <w:rPr>
            <w:rFonts w:asciiTheme="minorHAnsi" w:hAnsiTheme="minorHAnsi" w:cs="Arial"/>
            <w:lang w:val="en-US"/>
          </w:rPr>
          <w:fldChar w:fldCharType="begin" w:fldLock="1"/>
        </w:r>
      </w:ins>
      <w:r w:rsidR="009C59AB">
        <w:rPr>
          <w:rFonts w:asciiTheme="minorHAnsi" w:hAnsiTheme="minorHAnsi" w:cs="Arial"/>
          <w:lang w:val="en-US"/>
        </w:rPr>
        <w:instrText>ADDIN CSL_CITATION { "citationItems" : [ { "id" : "ITEM-1", "itemData" : { "DOI" : "10.3109/00016489.2010.548402", "ISSN" : "0001-6489", "PMID" : "21351819", "abstract" : "Even after the administration of a standard dose of an intravenous gadolinium-based contrast agent (GBCA), visualization of endolymphatic hydrops (ELH) became possible in patients with Meniere's disease. The next step would be to consistently visualize ELH in the upper part of the cochlea.", "author" : [ { "dropping-particle" : "", "family" : "Tanigawa", "given" : "Tohru", "non-dropping-particle" : "", "parse-names" : false, "suffix" : "" }, { "dropping-particle" : "", "family" : "Tamaki", "given" : "Tsuneo", "non-dropping-particle" : "", "parse-names" : false, "suffix" : "" }, { "dropping-particle" : "", "family" : "Yamamuro", "given" : "Osamu", "non-dropping-particle" : "", "parse-names" : false, "suffix" : "" }, { "dropping-particle" : "", "family" : "Tanaka", "given" : "Hirokazu", "non-dropping-particle" : "", "parse-names" : false, "suffix" : "" }, { "dropping-particle" : "", "family" : "Nonoyama", "given" : "Hiroshi", "non-dropping-particle" : "", "parse-names" : false, "suffix" : "" }, { "dropping-particle" : "", "family" : "Shiga", "given" : "Atsushi", "non-dropping-particle" : "", "parse-names" : false, "suffix" : "" }, { "dropping-particle" : "", "family" : "Sato", "given" : "Takashi", "non-dropping-particle" : "", "parse-names" : false, "suffix" : "" }, { "dropping-particle" : "", "family" : "Ueda", "given" : "Hiromi", "non-dropping-particle" : "", "parse-names" : false, "suffix" : "" } ], "container-title" : "Acta oto-laryngologica", "id" : "ITEM-1", "issue" : "6", "issued" : { "date-parts" : [ [ "2011" ] ] }, "page" : "596-601", "title" : "Visualization of endolymphatic hydrops after administration of a standard dose of an intravenous gadolinium-based contrast agent.", "type" : "article-journal", "volume" : "131" }, "uris" : [ "http://www.mendeley.com/documents/?uuid=012e18ac-d928-40b4-84cb-3a638d58b91a" ] } ], "mendeley" : { "formattedCitation" : "(Tanigawa et al. 2011)", "plainTextFormattedCitation" : "(Tanigawa et al. 2011)", "previouslyFormattedCitation" : "(Tanigawa et al. 2011)" }, "properties" : { "noteIndex" : 0 }, "schema" : "https://github.com/citation-style-language/schema/raw/master/csl-citation.json" }</w:instrText>
      </w:r>
      <w:r w:rsidR="009C59AB">
        <w:rPr>
          <w:rFonts w:asciiTheme="minorHAnsi" w:hAnsiTheme="minorHAnsi" w:cs="Arial"/>
          <w:lang w:val="en-US"/>
        </w:rPr>
        <w:fldChar w:fldCharType="separate"/>
      </w:r>
      <w:r w:rsidR="009C59AB" w:rsidRPr="009C59AB">
        <w:rPr>
          <w:rFonts w:asciiTheme="minorHAnsi" w:hAnsiTheme="minorHAnsi" w:cs="Arial"/>
          <w:noProof/>
          <w:lang w:val="en-US"/>
        </w:rPr>
        <w:t>(Tanigawa et al. 2011)</w:t>
      </w:r>
      <w:ins w:id="7" w:author="Neuro" w:date="2016-04-11T05:55:00Z">
        <w:r w:rsidR="009C59AB">
          <w:rPr>
            <w:rFonts w:asciiTheme="minorHAnsi" w:hAnsiTheme="minorHAnsi" w:cs="Arial"/>
            <w:lang w:val="en-US"/>
          </w:rPr>
          <w:fldChar w:fldCharType="end"/>
        </w:r>
      </w:ins>
      <w:del w:id="8" w:author="Neuro" w:date="2016-04-11T05:55:00Z">
        <w:r w:rsidR="00334C32" w:rsidRPr="003C3BEB" w:rsidDel="009C59AB">
          <w:rPr>
            <w:rFonts w:asciiTheme="minorHAnsi" w:hAnsiTheme="minorHAnsi" w:cs="Arial"/>
            <w:lang w:val="en-US"/>
          </w:rPr>
          <w:delText>[</w:delText>
        </w:r>
        <w:r w:rsidR="0067067A" w:rsidRPr="003C3BEB" w:rsidDel="009C59AB">
          <w:rPr>
            <w:rFonts w:asciiTheme="minorHAnsi" w:hAnsiTheme="minorHAnsi" w:cs="Arial"/>
            <w:lang w:val="en-US"/>
          </w:rPr>
          <w:delText>2,3</w:delText>
        </w:r>
        <w:r w:rsidR="00334C32" w:rsidRPr="003C3BEB" w:rsidDel="009C59AB">
          <w:rPr>
            <w:rFonts w:asciiTheme="minorHAnsi" w:hAnsiTheme="minorHAnsi" w:cs="Arial"/>
            <w:lang w:val="en-US"/>
          </w:rPr>
          <w:delText>]</w:delText>
        </w:r>
      </w:del>
      <w:r w:rsidR="00334C32" w:rsidRPr="003C3BEB">
        <w:rPr>
          <w:rFonts w:asciiTheme="minorHAnsi" w:hAnsiTheme="minorHAnsi" w:cs="Arial"/>
          <w:lang w:val="en-US"/>
        </w:rPr>
        <w:t>.</w:t>
      </w:r>
      <w:r w:rsidR="000120E3" w:rsidRPr="003C3BEB">
        <w:rPr>
          <w:rFonts w:asciiTheme="minorHAnsi" w:hAnsiTheme="minorHAnsi" w:cs="Arial"/>
          <w:lang w:val="en-US"/>
        </w:rPr>
        <w:t xml:space="preserve"> </w:t>
      </w:r>
      <w:r w:rsidR="006D672D" w:rsidRPr="003C3BEB">
        <w:rPr>
          <w:rFonts w:asciiTheme="minorHAnsi" w:hAnsiTheme="minorHAnsi" w:cs="Arial"/>
          <w:lang w:val="en-US"/>
        </w:rPr>
        <w:t>Aim of</w:t>
      </w:r>
      <w:r w:rsidR="006D672D" w:rsidRPr="007179F5">
        <w:rPr>
          <w:rFonts w:asciiTheme="minorHAnsi" w:hAnsiTheme="minorHAnsi" w:cs="Arial"/>
          <w:lang w:val="en-US"/>
        </w:rPr>
        <w:t xml:space="preserve"> th</w:t>
      </w:r>
      <w:r w:rsidR="00253F58" w:rsidRPr="007179F5">
        <w:rPr>
          <w:rFonts w:asciiTheme="minorHAnsi" w:hAnsiTheme="minorHAnsi" w:cs="Arial"/>
          <w:lang w:val="en-US"/>
        </w:rPr>
        <w:t xml:space="preserve">is study was to investigate </w:t>
      </w:r>
      <w:r w:rsidR="007179F5" w:rsidRPr="007179F5">
        <w:rPr>
          <w:rFonts w:asciiTheme="minorHAnsi" w:hAnsiTheme="minorHAnsi" w:cs="Arial"/>
          <w:lang w:val="en-US"/>
        </w:rPr>
        <w:t xml:space="preserve">the effect of different intravenous </w:t>
      </w:r>
      <w:r w:rsidR="00E169DB">
        <w:rPr>
          <w:rFonts w:eastAsia="Times New Roman"/>
        </w:rPr>
        <w:t>GBCM</w:t>
      </w:r>
      <w:r w:rsidR="00346A61">
        <w:rPr>
          <w:rFonts w:eastAsia="Times New Roman"/>
        </w:rPr>
        <w:t xml:space="preserve"> </w:t>
      </w:r>
      <w:r w:rsidR="007179F5" w:rsidRPr="007179F5">
        <w:rPr>
          <w:rFonts w:asciiTheme="minorHAnsi" w:hAnsiTheme="minorHAnsi" w:cs="Arial"/>
          <w:lang w:val="en-US"/>
        </w:rPr>
        <w:t xml:space="preserve">applications on </w:t>
      </w:r>
      <w:proofErr w:type="spellStart"/>
      <w:r w:rsidR="007179F5" w:rsidRPr="007179F5">
        <w:rPr>
          <w:rFonts w:asciiTheme="minorHAnsi" w:hAnsiTheme="minorHAnsi" w:cs="Arial"/>
          <w:lang w:val="en-US"/>
        </w:rPr>
        <w:t>endolymphatic</w:t>
      </w:r>
      <w:proofErr w:type="spellEnd"/>
      <w:r w:rsidR="007179F5" w:rsidRPr="007179F5">
        <w:rPr>
          <w:rFonts w:asciiTheme="minorHAnsi" w:hAnsiTheme="minorHAnsi" w:cs="Arial"/>
          <w:lang w:val="en-US"/>
        </w:rPr>
        <w:t xml:space="preserve"> space 3D-MR-Imaging. </w:t>
      </w:r>
      <w:ins w:id="9" w:author="Neuro" w:date="2016-04-11T04:44:00Z">
        <w:r w:rsidR="0012105A">
          <w:rPr>
            <w:rFonts w:asciiTheme="minorHAnsi" w:hAnsiTheme="minorHAnsi" w:cs="Arial"/>
            <w:lang w:val="en-US"/>
          </w:rPr>
          <w:t xml:space="preserve"> </w:t>
        </w:r>
        <w:r w:rsidR="0012105A">
          <w:rPr>
            <w:rFonts w:asciiTheme="minorHAnsi" w:hAnsiTheme="minorHAnsi" w:cs="Arial"/>
            <w:lang w:val="en-US"/>
          </w:rPr>
          <w:fldChar w:fldCharType="begin" w:fldLock="1"/>
        </w:r>
      </w:ins>
      <w:r w:rsidR="009C59AB">
        <w:rPr>
          <w:rFonts w:asciiTheme="minorHAnsi" w:hAnsiTheme="minorHAnsi" w:cs="Arial"/>
          <w:lang w:val="en-US"/>
        </w:rPr>
        <w:instrText>ADDIN CSL_CITATION { "citationItems" : [ { "id" : "ITEM-1", "itemData" : { "DOI" : "10.3174/ajnr.A2821", "ISBN" : "1936-959X (Electronic)\\r0195-6108 (Linking)", "ISSN" : "01956108", "PMID" : "22173762", "abstract" : "BACKGROUND AND PURPOSE: 3D-FLAIR imaging 24 hours after intratympanic gadolinium injection (IT-method) or 4 hours after IV injection (IV-method) has been used to visualize the endolymphatic hydrops in Meniere disease. The purpose of this study was to compare the degree of perilymph enhancement with the 2 methods and the perilymph contrast-effect difference with the IV-method in both sides in patients with unilateral Meniere disease. MATERIALS AND METHODS: Sixty-one patients with Meniere disease or sudden SNHL were included in this study. Thirty-nine patients who underwent the unilateral IT-method (Gd-DTPA was diluted 8-fold with saline) and 22 patients who underwent the IV-method (a double-dose of Gd-HP-DO3A; 0.4 mL/kg body weight [ie, 0.2 mmol/kg body weight]) at 3T were analyzed retrospectively. Regions of interest of the cochlear perilymph and the medulla oblongata were determined on each image, and the signal-intensity ratio between the 2 (CM ratio) was subsequently evaluated. The differences in the CM ratio between the 2 methods (Student t test) and the IV-method CM ratio between the affected and unaffected sides in patients with unilateral Meniere disease (paired t test) were evaluated. RESULTS: The IT-method CM ratio (2.98 +/- 1.15, n = 39) was higher than the IV-method CM ratio (1.61 +/- 0.60, n = 44; P &lt; .001). In patients with unilateral Meniere disease who underwent the IV-method (n = 9), the CM ratio of the affected side (1.86 +/- 0.74) was higher than that of the unaffected side (1.29 +/- 0.31, P &lt; .05). CONCLUSIONS: In general, the IT-method provides higher perilymph enhancement than the IV-method. In the patients with unilateral Meniere disease who underwent the IV-method, the affected side had a higher contrast effect.", "author" : [ { "dropping-particle" : "", "family" : "Yamazaki", "given" : "Masahiro", "non-dropping-particle" : "", "parse-names" : false, "suffix" : "" }, { "dropping-particle" : "", "family" : "Naganawa", "given" : "S.", "non-dropping-particle" : "", "parse-names" : false, "suffix" : "" }, { "dropping-particle" : "", "family" : "Tagaya", "given" : "M.", "non-dropping-particle" : "", "parse-names" : false, "suffix" : "" }, { "dropping-particle" : "", "family" : "Kawai", "given" : "H.", "non-dropping-particle" : "", "parse-names" : false, "suffix" : "" }, { "dropping-particle" : "", "family" : "Ikeda", "given" : "M.", "non-dropping-particle" : "", "parse-names" : false, "suffix" : "" }, { "dropping-particle" : "", "family" : "Sone", "given" : "M.", "non-dropping-particle" : "", "parse-names" : false, "suffix" : "" }, { "dropping-particle" : "", "family" : "Teranishi", "given" : "M.", "non-dropping-particle" : "", "parse-names" : false, "suffix" : "" }, { "dropping-particle" : "", "family" : "Suzuki", "given" : "H.", "non-dropping-particle" : "", "parse-names" : false, "suffix" : "" }, { "dropping-particle" : "", "family" : "Nakashima", "given" : "T.", "non-dropping-particle" : "", "parse-names" : false, "suffix" : "" } ], "container-title" : "American Journal of Neuroradiology", "id" : "ITEM-1", "issue" : "4", "issued" : { "date-parts" : [ [ "2012" ] ] }, "page" : "773-778", "title" : "Comparison of contrast effect on the cochlear perilymph after intratympanic and intravenous gadolinium injection", "type" : "article-journal", "volume" : "33" }, "uris" : [ "http://www.mendeley.com/documents/?uuid=a21fd8e9-96d7-4234-bf59-60bbaa40429e" ] } ], "mendeley" : { "formattedCitation" : "(Yamazaki et al. 2012)", "plainTextFormattedCitation" : "(Yamazaki et al. 2012)", "previouslyFormattedCitation" : "(Yamazaki et al. 2012)" }, "properties" : { "noteIndex" : 0 }, "schema" : "https://github.com/citation-style-language/schema/raw/master/csl-citation.json" }</w:instrText>
      </w:r>
      <w:r w:rsidR="0012105A">
        <w:rPr>
          <w:rFonts w:asciiTheme="minorHAnsi" w:hAnsiTheme="minorHAnsi" w:cs="Arial"/>
          <w:lang w:val="en-US"/>
        </w:rPr>
        <w:fldChar w:fldCharType="separate"/>
      </w:r>
      <w:r w:rsidR="00B40EA5" w:rsidRPr="00B40EA5">
        <w:rPr>
          <w:rFonts w:asciiTheme="minorHAnsi" w:hAnsiTheme="minorHAnsi" w:cs="Arial"/>
          <w:noProof/>
          <w:lang w:val="en-US"/>
        </w:rPr>
        <w:t>(Yamazaki et al. 2012)</w:t>
      </w:r>
      <w:ins w:id="10" w:author="Neuro" w:date="2016-04-11T04:44:00Z">
        <w:r w:rsidR="0012105A">
          <w:rPr>
            <w:rFonts w:asciiTheme="minorHAnsi" w:hAnsiTheme="minorHAnsi" w:cs="Arial"/>
            <w:lang w:val="en-US"/>
          </w:rPr>
          <w:fldChar w:fldCharType="end"/>
        </w:r>
      </w:ins>
    </w:p>
    <w:p w14:paraId="02A093A3" w14:textId="77777777" w:rsidR="00B54215" w:rsidRPr="00EE5A48" w:rsidRDefault="00B54215" w:rsidP="00EE5A48">
      <w:pPr>
        <w:jc w:val="both"/>
        <w:rPr>
          <w:rFonts w:eastAsia="Times New Roman"/>
          <w:sz w:val="2"/>
        </w:rPr>
      </w:pPr>
    </w:p>
    <w:p w14:paraId="6E4FB35B" w14:textId="73534417" w:rsidR="00B54215" w:rsidRPr="00713393" w:rsidRDefault="007B7F5B" w:rsidP="00EE5A48">
      <w:pPr>
        <w:jc w:val="both"/>
        <w:rPr>
          <w:rFonts w:asciiTheme="minorHAnsi" w:hAnsiTheme="minorHAnsi" w:cs="Arial"/>
          <w:noProof/>
        </w:rPr>
      </w:pPr>
      <w:r w:rsidRPr="000B4E23">
        <w:rPr>
          <w:rFonts w:asciiTheme="minorHAnsi" w:hAnsiTheme="minorHAnsi" w:cs="Arial"/>
          <w:b/>
          <w:lang w:val="en-US"/>
        </w:rPr>
        <w:t>Methods:</w:t>
      </w:r>
      <w:r w:rsidRPr="000B4E23">
        <w:rPr>
          <w:rFonts w:asciiTheme="minorHAnsi" w:hAnsiTheme="minorHAnsi" w:cs="Arial"/>
          <w:lang w:val="en-US"/>
        </w:rPr>
        <w:t xml:space="preserve"> </w:t>
      </w:r>
      <w:r w:rsidR="0020674E">
        <w:rPr>
          <w:rFonts w:asciiTheme="minorHAnsi" w:hAnsiTheme="minorHAnsi" w:cs="Arial"/>
          <w:lang w:val="en-US"/>
        </w:rPr>
        <w:br/>
      </w:r>
      <w:r w:rsidR="0020674E">
        <w:rPr>
          <w:rFonts w:asciiTheme="minorHAnsi" w:hAnsiTheme="minorHAnsi" w:cs="Arial"/>
          <w:noProof/>
        </w:rPr>
        <w:t>Four</w:t>
      </w:r>
      <w:r w:rsidR="0020674E" w:rsidRPr="0020674E">
        <w:rPr>
          <w:rFonts w:asciiTheme="minorHAnsi" w:hAnsiTheme="minorHAnsi" w:cs="Arial"/>
          <w:noProof/>
        </w:rPr>
        <w:t xml:space="preserve"> </w:t>
      </w:r>
      <w:r w:rsidR="0020674E">
        <w:rPr>
          <w:rFonts w:asciiTheme="minorHAnsi" w:hAnsiTheme="minorHAnsi" w:cs="Arial"/>
          <w:noProof/>
        </w:rPr>
        <w:t xml:space="preserve">healthy controls </w:t>
      </w:r>
      <w:r w:rsidR="0020674E" w:rsidRPr="0020674E">
        <w:rPr>
          <w:rFonts w:asciiTheme="minorHAnsi" w:hAnsiTheme="minorHAnsi" w:cs="Arial"/>
          <w:noProof/>
        </w:rPr>
        <w:t>(</w:t>
      </w:r>
      <w:r w:rsidR="0020674E">
        <w:rPr>
          <w:rFonts w:asciiTheme="minorHAnsi" w:hAnsiTheme="minorHAnsi" w:cs="Arial"/>
          <w:noProof/>
        </w:rPr>
        <w:t>two</w:t>
      </w:r>
      <w:r w:rsidR="0020674E" w:rsidRPr="0020674E">
        <w:rPr>
          <w:rFonts w:asciiTheme="minorHAnsi" w:hAnsiTheme="minorHAnsi" w:cs="Arial"/>
          <w:noProof/>
        </w:rPr>
        <w:t xml:space="preserve"> females, aged </w:t>
      </w:r>
      <w:r w:rsidR="0020674E">
        <w:rPr>
          <w:rFonts w:asciiTheme="minorHAnsi" w:hAnsiTheme="minorHAnsi" w:cs="Arial"/>
          <w:noProof/>
        </w:rPr>
        <w:t>30</w:t>
      </w:r>
      <w:r w:rsidR="0020674E" w:rsidRPr="0020674E">
        <w:rPr>
          <w:rFonts w:asciiTheme="minorHAnsi" w:hAnsiTheme="minorHAnsi" w:cs="Arial"/>
          <w:noProof/>
        </w:rPr>
        <w:t>–</w:t>
      </w:r>
      <w:r w:rsidR="0020674E">
        <w:rPr>
          <w:rFonts w:asciiTheme="minorHAnsi" w:hAnsiTheme="minorHAnsi" w:cs="Arial"/>
          <w:noProof/>
        </w:rPr>
        <w:t>36</w:t>
      </w:r>
      <w:r w:rsidR="0020674E" w:rsidRPr="0020674E">
        <w:rPr>
          <w:rFonts w:asciiTheme="minorHAnsi" w:hAnsiTheme="minorHAnsi" w:cs="Arial"/>
          <w:noProof/>
        </w:rPr>
        <w:t xml:space="preserve"> years) were included in this study. </w:t>
      </w:r>
      <w:r w:rsidR="00713393">
        <w:rPr>
          <w:rFonts w:asciiTheme="minorHAnsi" w:hAnsiTheme="minorHAnsi" w:cs="Arial"/>
          <w:noProof/>
          <w:lang w:val="en-US"/>
        </w:rPr>
        <w:t>I</w:t>
      </w:r>
      <w:r w:rsidR="00713393" w:rsidRPr="0020674E">
        <w:rPr>
          <w:rFonts w:asciiTheme="minorHAnsi" w:hAnsiTheme="minorHAnsi" w:cs="Arial"/>
          <w:noProof/>
          <w:lang w:val="en-US"/>
        </w:rPr>
        <w:t xml:space="preserve">ntravenous </w:t>
      </w:r>
      <w:proofErr w:type="spellStart"/>
      <w:r w:rsidR="00713393">
        <w:rPr>
          <w:rFonts w:eastAsia="Times New Roman"/>
        </w:rPr>
        <w:t>gadolinium-based</w:t>
      </w:r>
      <w:proofErr w:type="spellEnd"/>
      <w:r w:rsidR="00713393">
        <w:rPr>
          <w:rFonts w:eastAsia="Times New Roman"/>
        </w:rPr>
        <w:t xml:space="preserve"> </w:t>
      </w:r>
      <w:proofErr w:type="spellStart"/>
      <w:r w:rsidR="00713393">
        <w:rPr>
          <w:rFonts w:eastAsia="Times New Roman"/>
        </w:rPr>
        <w:t>contrast</w:t>
      </w:r>
      <w:proofErr w:type="spellEnd"/>
      <w:r w:rsidR="00713393">
        <w:rPr>
          <w:rFonts w:eastAsia="Times New Roman"/>
        </w:rPr>
        <w:t xml:space="preserve"> </w:t>
      </w:r>
      <w:r w:rsidR="00713393">
        <w:rPr>
          <w:rFonts w:asciiTheme="minorHAnsi" w:hAnsiTheme="minorHAnsi" w:cs="Arial"/>
          <w:lang w:val="en-US"/>
        </w:rPr>
        <w:t>medium</w:t>
      </w:r>
      <w:r w:rsidR="00713393" w:rsidRPr="003C3BEB">
        <w:rPr>
          <w:rFonts w:asciiTheme="minorHAnsi" w:hAnsiTheme="minorHAnsi" w:cs="Arial"/>
          <w:lang w:val="en-US"/>
        </w:rPr>
        <w:t xml:space="preserve"> </w:t>
      </w:r>
      <w:r w:rsidR="00713393">
        <w:rPr>
          <w:rFonts w:asciiTheme="minorHAnsi" w:hAnsiTheme="minorHAnsi" w:cs="Arial"/>
          <w:lang w:val="en-US"/>
        </w:rPr>
        <w:t>(</w:t>
      </w:r>
      <w:r w:rsidR="00713393" w:rsidRPr="0020674E">
        <w:rPr>
          <w:rFonts w:asciiTheme="minorHAnsi" w:hAnsiTheme="minorHAnsi" w:cs="Arial"/>
          <w:noProof/>
        </w:rPr>
        <w:t>GBCM</w:t>
      </w:r>
      <w:r w:rsidR="00713393">
        <w:rPr>
          <w:rFonts w:asciiTheme="minorHAnsi" w:hAnsiTheme="minorHAnsi" w:cs="Arial"/>
          <w:noProof/>
        </w:rPr>
        <w:t xml:space="preserve">) application was compared between Dotarem® (=D) vs. Gadovist® (=G) and single dose (=S) vs. Double dose (D). </w:t>
      </w:r>
      <w:r w:rsidR="0020674E">
        <w:rPr>
          <w:rFonts w:asciiTheme="minorHAnsi" w:hAnsiTheme="minorHAnsi" w:cs="Arial"/>
          <w:noProof/>
          <w:lang w:val="en-US"/>
        </w:rPr>
        <w:t>I</w:t>
      </w:r>
      <w:r w:rsidR="0020674E" w:rsidRPr="0020674E">
        <w:rPr>
          <w:rFonts w:asciiTheme="minorHAnsi" w:hAnsiTheme="minorHAnsi" w:cs="Arial"/>
          <w:noProof/>
          <w:lang w:val="en-US"/>
        </w:rPr>
        <w:t xml:space="preserve">ntravenous </w:t>
      </w:r>
      <w:proofErr w:type="spellStart"/>
      <w:r w:rsidR="0020674E">
        <w:rPr>
          <w:rFonts w:eastAsia="Times New Roman"/>
        </w:rPr>
        <w:t>gadolinium-based</w:t>
      </w:r>
      <w:proofErr w:type="spellEnd"/>
      <w:r w:rsidR="0020674E">
        <w:rPr>
          <w:rFonts w:eastAsia="Times New Roman"/>
        </w:rPr>
        <w:t xml:space="preserve"> </w:t>
      </w:r>
      <w:proofErr w:type="spellStart"/>
      <w:r w:rsidR="0020674E">
        <w:rPr>
          <w:rFonts w:eastAsia="Times New Roman"/>
        </w:rPr>
        <w:t>contrast</w:t>
      </w:r>
      <w:proofErr w:type="spellEnd"/>
      <w:r w:rsidR="0020674E">
        <w:rPr>
          <w:rFonts w:eastAsia="Times New Roman"/>
        </w:rPr>
        <w:t xml:space="preserve"> </w:t>
      </w:r>
      <w:r w:rsidR="0020674E">
        <w:rPr>
          <w:rFonts w:asciiTheme="minorHAnsi" w:hAnsiTheme="minorHAnsi" w:cs="Arial"/>
          <w:lang w:val="en-US"/>
        </w:rPr>
        <w:t>medium</w:t>
      </w:r>
      <w:r w:rsidR="0020674E" w:rsidRPr="003C3BEB">
        <w:rPr>
          <w:rFonts w:asciiTheme="minorHAnsi" w:hAnsiTheme="minorHAnsi" w:cs="Arial"/>
          <w:lang w:val="en-US"/>
        </w:rPr>
        <w:t xml:space="preserve"> </w:t>
      </w:r>
      <w:r w:rsidR="0020674E">
        <w:rPr>
          <w:rFonts w:asciiTheme="minorHAnsi" w:hAnsiTheme="minorHAnsi" w:cs="Arial"/>
          <w:lang w:val="en-US"/>
        </w:rPr>
        <w:t>(</w:t>
      </w:r>
      <w:r w:rsidR="0020674E" w:rsidRPr="0020674E">
        <w:rPr>
          <w:rFonts w:asciiTheme="minorHAnsi" w:hAnsiTheme="minorHAnsi" w:cs="Arial"/>
          <w:noProof/>
        </w:rPr>
        <w:t>GBCM</w:t>
      </w:r>
      <w:r w:rsidR="00713393">
        <w:rPr>
          <w:rFonts w:asciiTheme="minorHAnsi" w:hAnsiTheme="minorHAnsi" w:cs="Arial"/>
          <w:noProof/>
        </w:rPr>
        <w:t>) was applied</w:t>
      </w:r>
      <w:r w:rsidR="0020674E">
        <w:rPr>
          <w:rFonts w:asciiTheme="minorHAnsi" w:hAnsiTheme="minorHAnsi" w:cs="Arial"/>
          <w:noProof/>
        </w:rPr>
        <w:t xml:space="preserve"> </w:t>
      </w:r>
      <w:r w:rsidR="00713393">
        <w:rPr>
          <w:rFonts w:asciiTheme="minorHAnsi" w:hAnsiTheme="minorHAnsi" w:cs="Arial"/>
          <w:noProof/>
        </w:rPr>
        <w:t xml:space="preserve">at three different time points (T1: after 3½  hours, T2: after 4 hours, T3 after 4½). </w:t>
      </w:r>
      <w:r w:rsidR="0020674E" w:rsidRPr="0020674E">
        <w:rPr>
          <w:rFonts w:asciiTheme="minorHAnsi" w:hAnsiTheme="minorHAnsi" w:cs="Arial"/>
          <w:noProof/>
        </w:rPr>
        <w:t xml:space="preserve">Magnetic resonance (MR) cisternography with a T2- SPACE sequence was combined with a </w:t>
      </w:r>
      <w:r w:rsidR="0020674E">
        <w:rPr>
          <w:rFonts w:asciiTheme="minorHAnsi" w:hAnsiTheme="minorHAnsi" w:cs="Arial"/>
          <w:lang w:val="en-US"/>
        </w:rPr>
        <w:t xml:space="preserve">T2-FLAIR </w:t>
      </w:r>
      <w:r w:rsidR="0020674E" w:rsidRPr="0020674E">
        <w:rPr>
          <w:rFonts w:asciiTheme="minorHAnsi" w:hAnsiTheme="minorHAnsi" w:cs="Arial"/>
          <w:noProof/>
        </w:rPr>
        <w:t xml:space="preserve">sequence for </w:t>
      </w:r>
      <w:ins w:id="11" w:author="Neuro" w:date="2016-01-08T00:56:00Z">
        <w:r w:rsidR="00E30552" w:rsidRPr="00E30552">
          <w:rPr>
            <w:rFonts w:asciiTheme="minorHAnsi" w:hAnsiTheme="minorHAnsi" w:cs="Arial"/>
            <w:noProof/>
          </w:rPr>
          <w:t>delimitation</w:t>
        </w:r>
        <w:r w:rsidR="00E30552" w:rsidRPr="00E30552" w:rsidDel="00E30552">
          <w:rPr>
            <w:rFonts w:asciiTheme="minorHAnsi" w:hAnsiTheme="minorHAnsi" w:cs="Arial"/>
            <w:noProof/>
          </w:rPr>
          <w:t xml:space="preserve"> </w:t>
        </w:r>
      </w:ins>
      <w:del w:id="12" w:author="Neuro" w:date="2016-01-08T00:56:00Z">
        <w:r w:rsidR="0020674E" w:rsidRPr="0020674E" w:rsidDel="00E30552">
          <w:rPr>
            <w:rFonts w:asciiTheme="minorHAnsi" w:hAnsiTheme="minorHAnsi" w:cs="Arial"/>
            <w:noProof/>
          </w:rPr>
          <w:delText xml:space="preserve">delineation </w:delText>
        </w:r>
      </w:del>
      <w:r w:rsidR="0020674E" w:rsidRPr="0020674E">
        <w:rPr>
          <w:rFonts w:asciiTheme="minorHAnsi" w:hAnsiTheme="minorHAnsi" w:cs="Arial"/>
          <w:noProof/>
        </w:rPr>
        <w:t>of inner ear fluid spaces. Machine learning and automated local thresholding segmentation algorithms were applied for three- dimensional (3D) reconstruc</w:t>
      </w:r>
      <w:r w:rsidR="0020674E">
        <w:rPr>
          <w:rFonts w:asciiTheme="minorHAnsi" w:hAnsiTheme="minorHAnsi" w:cs="Arial"/>
          <w:noProof/>
        </w:rPr>
        <w:t>tion and volumetric quantifica</w:t>
      </w:r>
      <w:r w:rsidR="00713393">
        <w:rPr>
          <w:rFonts w:asciiTheme="minorHAnsi" w:hAnsiTheme="minorHAnsi" w:cs="Arial"/>
          <w:noProof/>
        </w:rPr>
        <w:t xml:space="preserve">tion of endolymphatic hydrops. </w:t>
      </w:r>
      <w:r w:rsidR="00A81C34" w:rsidRPr="00B54215">
        <w:rPr>
          <w:rFonts w:asciiTheme="minorHAnsi" w:hAnsiTheme="minorHAnsi" w:cs="Arial"/>
          <w:lang w:val="en-US"/>
        </w:rPr>
        <w:t xml:space="preserve">Appraisal of </w:t>
      </w:r>
      <w:proofErr w:type="spellStart"/>
      <w:r w:rsidR="00A81C34" w:rsidRPr="00B54215">
        <w:rPr>
          <w:rFonts w:asciiTheme="minorHAnsi" w:hAnsiTheme="minorHAnsi" w:cs="Arial"/>
          <w:lang w:val="en-US"/>
        </w:rPr>
        <w:t>endolymphatic</w:t>
      </w:r>
      <w:proofErr w:type="spellEnd"/>
      <w:r w:rsidR="00A81C34" w:rsidRPr="00B54215">
        <w:rPr>
          <w:rFonts w:asciiTheme="minorHAnsi" w:hAnsiTheme="minorHAnsi" w:cs="Arial"/>
          <w:lang w:val="en-US"/>
        </w:rPr>
        <w:t xml:space="preserve"> space 3D-MR-Imaging </w:t>
      </w:r>
      <w:r w:rsidR="00A81C34">
        <w:rPr>
          <w:rFonts w:asciiTheme="minorHAnsi" w:hAnsiTheme="minorHAnsi" w:cs="Arial"/>
          <w:lang w:val="en-US"/>
        </w:rPr>
        <w:t xml:space="preserve">was estimated </w:t>
      </w:r>
      <w:r w:rsidR="00A81C34" w:rsidRPr="00B54215">
        <w:rPr>
          <w:rFonts w:asciiTheme="minorHAnsi" w:hAnsiTheme="minorHAnsi" w:cs="Arial"/>
          <w:lang w:val="en-US"/>
        </w:rPr>
        <w:t>in view</w:t>
      </w:r>
      <w:r w:rsidR="00A81C34">
        <w:rPr>
          <w:rFonts w:asciiTheme="minorHAnsi" w:hAnsiTheme="minorHAnsi" w:cs="Arial"/>
          <w:lang w:val="en-US"/>
        </w:rPr>
        <w:t xml:space="preserve"> of signal-to-noise-ratio</w:t>
      </w:r>
      <w:r w:rsidR="0020674E">
        <w:rPr>
          <w:rFonts w:asciiTheme="minorHAnsi" w:hAnsiTheme="minorHAnsi" w:cs="Arial"/>
          <w:lang w:val="en-US"/>
        </w:rPr>
        <w:t xml:space="preserve"> and distribution of signal intensity. </w:t>
      </w:r>
    </w:p>
    <w:p w14:paraId="4AA9128F" w14:textId="77777777" w:rsidR="00A81C34" w:rsidRDefault="00A81C34" w:rsidP="00EE5A48">
      <w:pPr>
        <w:jc w:val="both"/>
        <w:rPr>
          <w:ins w:id="13" w:author="Neuro" w:date="2016-04-04T05:47:00Z"/>
          <w:rFonts w:asciiTheme="minorHAnsi" w:hAnsiTheme="minorHAnsi" w:cs="Arial"/>
          <w:noProof/>
          <w:sz w:val="8"/>
          <w:highlight w:val="yellow"/>
          <w:lang w:val="en-US"/>
        </w:rPr>
      </w:pPr>
    </w:p>
    <w:p w14:paraId="50858A6A" w14:textId="119C4C1B" w:rsidR="00B636CE" w:rsidRDefault="00B636CE" w:rsidP="00EE5A48">
      <w:pPr>
        <w:jc w:val="both"/>
        <w:rPr>
          <w:ins w:id="14" w:author="Neuro" w:date="2016-04-04T05:47:00Z"/>
          <w:rFonts w:asciiTheme="minorHAnsi" w:hAnsiTheme="minorHAnsi" w:cs="Arial"/>
          <w:noProof/>
          <w:sz w:val="8"/>
          <w:highlight w:val="yellow"/>
          <w:lang w:val="en-US"/>
        </w:rPr>
      </w:pPr>
    </w:p>
    <w:p w14:paraId="2E1BDAC0" w14:textId="3494E1CE" w:rsidR="00B636CE" w:rsidRDefault="00B636CE" w:rsidP="00EE5A48">
      <w:pPr>
        <w:jc w:val="both"/>
        <w:rPr>
          <w:ins w:id="15" w:author="Neuro" w:date="2016-04-04T05:47:00Z"/>
          <w:rFonts w:asciiTheme="minorHAnsi" w:hAnsiTheme="minorHAnsi" w:cs="Arial"/>
          <w:noProof/>
          <w:sz w:val="8"/>
          <w:highlight w:val="yellow"/>
          <w:lang w:val="en-US"/>
        </w:rPr>
      </w:pPr>
      <w:ins w:id="16" w:author="Neuro" w:date="2016-04-04T06:01:00Z">
        <w:r>
          <w:rPr>
            <w:rFonts w:asciiTheme="minorHAnsi" w:hAnsiTheme="minorHAnsi" w:cs="Arial"/>
            <w:noProof/>
            <w:sz w:val="8"/>
            <w:lang w:val="en-US"/>
          </w:rPr>
          <w:drawing>
            <wp:inline distT="0" distB="0" distL="0" distR="0" wp14:anchorId="58C80C47" wp14:editId="1696DC7A">
              <wp:extent cx="6640195" cy="3247390"/>
              <wp:effectExtent l="0" t="0" r="0" b="3810"/>
              <wp:docPr id="7" name="Picture 7" descr="Macintosh HD:private:tmp:vergleichIV.pp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tmp:vergleichIV.ppt-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0195" cy="3247390"/>
                      </a:xfrm>
                      <a:prstGeom prst="rect">
                        <a:avLst/>
                      </a:prstGeom>
                      <a:noFill/>
                      <a:ln>
                        <a:noFill/>
                      </a:ln>
                    </pic:spPr>
                  </pic:pic>
                </a:graphicData>
              </a:graphic>
            </wp:inline>
          </w:drawing>
        </w:r>
      </w:ins>
    </w:p>
    <w:p w14:paraId="7DA3D435" w14:textId="77777777" w:rsidR="00B636CE" w:rsidRDefault="00B636CE" w:rsidP="00EE5A48">
      <w:pPr>
        <w:jc w:val="both"/>
        <w:rPr>
          <w:ins w:id="17" w:author="Neuro" w:date="2016-04-04T05:47:00Z"/>
          <w:rFonts w:asciiTheme="minorHAnsi" w:hAnsiTheme="minorHAnsi" w:cs="Arial"/>
          <w:noProof/>
          <w:sz w:val="8"/>
          <w:highlight w:val="yellow"/>
          <w:lang w:val="en-US"/>
        </w:rPr>
      </w:pPr>
    </w:p>
    <w:p w14:paraId="1110FB01" w14:textId="77777777" w:rsidR="00B636CE" w:rsidRDefault="00B636CE" w:rsidP="00EE5A48">
      <w:pPr>
        <w:jc w:val="both"/>
        <w:rPr>
          <w:ins w:id="18" w:author="Neuro" w:date="2016-04-04T05:47:00Z"/>
          <w:rFonts w:asciiTheme="minorHAnsi" w:hAnsiTheme="minorHAnsi" w:cs="Arial"/>
          <w:noProof/>
          <w:sz w:val="8"/>
          <w:highlight w:val="yellow"/>
          <w:lang w:val="en-US"/>
        </w:rPr>
      </w:pPr>
    </w:p>
    <w:p w14:paraId="537A11AE" w14:textId="1ED19419" w:rsidR="00B636CE" w:rsidRDefault="00B636CE" w:rsidP="00EE5A48">
      <w:pPr>
        <w:jc w:val="both"/>
        <w:rPr>
          <w:ins w:id="19" w:author="Neuro" w:date="2016-04-04T05:47:00Z"/>
          <w:rFonts w:asciiTheme="minorHAnsi" w:hAnsiTheme="minorHAnsi" w:cs="Arial"/>
          <w:noProof/>
          <w:sz w:val="8"/>
          <w:highlight w:val="yellow"/>
          <w:lang w:val="en-US"/>
        </w:rPr>
      </w:pPr>
    </w:p>
    <w:p w14:paraId="0D052285" w14:textId="45DC2807" w:rsidR="00B636CE" w:rsidRDefault="00A60513" w:rsidP="00EE5A48">
      <w:pPr>
        <w:jc w:val="both"/>
        <w:rPr>
          <w:ins w:id="20" w:author="Neuro" w:date="2016-04-04T05:46:00Z"/>
          <w:rFonts w:asciiTheme="minorHAnsi" w:hAnsiTheme="minorHAnsi" w:cs="Arial"/>
          <w:noProof/>
          <w:sz w:val="8"/>
          <w:highlight w:val="yellow"/>
          <w:lang w:val="en-US"/>
        </w:rPr>
      </w:pPr>
      <w:ins w:id="21" w:author="Neuro" w:date="2016-04-04T06:12:00Z">
        <w:r>
          <w:rPr>
            <w:rFonts w:asciiTheme="minorHAnsi" w:hAnsiTheme="minorHAnsi" w:cs="Arial"/>
            <w:noProof/>
            <w:sz w:val="8"/>
            <w:lang w:val="en-US"/>
          </w:rPr>
          <w:drawing>
            <wp:inline distT="0" distB="0" distL="0" distR="0" wp14:anchorId="3CF7F9AB" wp14:editId="01D790D7">
              <wp:extent cx="6635750" cy="2782570"/>
              <wp:effectExtent l="0" t="0" r="0" b="11430"/>
              <wp:docPr id="9" name="Picture 9" descr="Macintosh HD:private:tmp:vergleichIV.pp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tmp:vergleichIV.ppt-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5750" cy="2782570"/>
                      </a:xfrm>
                      <a:prstGeom prst="rect">
                        <a:avLst/>
                      </a:prstGeom>
                      <a:noFill/>
                      <a:ln>
                        <a:noFill/>
                      </a:ln>
                    </pic:spPr>
                  </pic:pic>
                </a:graphicData>
              </a:graphic>
            </wp:inline>
          </w:drawing>
        </w:r>
      </w:ins>
    </w:p>
    <w:p w14:paraId="592EA2E0" w14:textId="1530FC3C" w:rsidR="00B636CE" w:rsidRDefault="00932FE0" w:rsidP="00EE5A48">
      <w:pPr>
        <w:jc w:val="both"/>
        <w:rPr>
          <w:ins w:id="22" w:author="Neuro" w:date="2016-04-04T05:46:00Z"/>
          <w:rFonts w:asciiTheme="minorHAnsi" w:hAnsiTheme="minorHAnsi" w:cs="Arial"/>
          <w:noProof/>
          <w:sz w:val="8"/>
          <w:highlight w:val="yellow"/>
          <w:lang w:val="en-US"/>
        </w:rPr>
      </w:pPr>
      <w:ins w:id="23" w:author="Neuro" w:date="2016-04-04T06:36:00Z">
        <w:r>
          <w:rPr>
            <w:rFonts w:asciiTheme="minorHAnsi" w:hAnsiTheme="minorHAnsi" w:cs="Arial"/>
            <w:noProof/>
            <w:sz w:val="8"/>
            <w:lang w:val="en-US"/>
          </w:rPr>
          <w:drawing>
            <wp:inline distT="0" distB="0" distL="0" distR="0" wp14:anchorId="2086B591" wp14:editId="0C1177E3">
              <wp:extent cx="6635750" cy="1696720"/>
              <wp:effectExtent l="0" t="0" r="0" b="5080"/>
              <wp:docPr id="10" name="Picture 10" descr="Macintosh HD:private:tmp:bea_GadDD-LeftRecht-Res.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tmp:bea_GadDD-LeftRecht-Res.ti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1696720"/>
                      </a:xfrm>
                      <a:prstGeom prst="rect">
                        <a:avLst/>
                      </a:prstGeom>
                      <a:noFill/>
                      <a:ln>
                        <a:noFill/>
                      </a:ln>
                    </pic:spPr>
                  </pic:pic>
                </a:graphicData>
              </a:graphic>
            </wp:inline>
          </w:drawing>
        </w:r>
      </w:ins>
    </w:p>
    <w:p w14:paraId="5AB3C6A1" w14:textId="11930C18" w:rsidR="00932FE0" w:rsidRPr="00932FE0" w:rsidRDefault="00932FE0" w:rsidP="00932FE0">
      <w:pPr>
        <w:jc w:val="both"/>
        <w:rPr>
          <w:ins w:id="24" w:author="Neuro" w:date="2016-04-04T06:37:00Z"/>
          <w:rFonts w:asciiTheme="minorHAnsi" w:hAnsiTheme="minorHAnsi" w:cs="Arial"/>
        </w:rPr>
      </w:pPr>
      <w:ins w:id="25" w:author="Neuro" w:date="2016-04-04T06:37:00Z">
        <w:r w:rsidRPr="00932FE0">
          <w:rPr>
            <w:rFonts w:asciiTheme="minorHAnsi" w:hAnsiTheme="minorHAnsi" w:cs="Arial"/>
            <w:lang w:val="en-US"/>
          </w:rPr>
          <w:t xml:space="preserve">A 3D-FLAIR image at the level of the cochlear basal turns after IV </w:t>
        </w:r>
        <w:proofErr w:type="spellStart"/>
        <w:r w:rsidRPr="00932FE0">
          <w:rPr>
            <w:rFonts w:asciiTheme="minorHAnsi" w:hAnsiTheme="minorHAnsi" w:cs="Arial"/>
            <w:lang w:val="en-US"/>
          </w:rPr>
          <w:t>Gadovist</w:t>
        </w:r>
        <w:proofErr w:type="spellEnd"/>
        <w:r w:rsidRPr="00932FE0">
          <w:rPr>
            <w:rFonts w:asciiTheme="minorHAnsi" w:hAnsiTheme="minorHAnsi" w:cs="Arial"/>
            <w:lang w:val="en-US"/>
          </w:rPr>
          <w:t xml:space="preserve"> injection (IV-method) in a 30-year-old healthy woman. The IV gadolinium injection was administered 4 hours </w:t>
        </w:r>
        <w:r w:rsidR="00285B54">
          <w:rPr>
            <w:rFonts w:asciiTheme="minorHAnsi" w:hAnsiTheme="minorHAnsi" w:cs="Arial"/>
            <w:lang w:val="en-US"/>
          </w:rPr>
          <w:t>before MR imaging, and the</w:t>
        </w:r>
        <w:r w:rsidRPr="00932FE0">
          <w:rPr>
            <w:rFonts w:asciiTheme="minorHAnsi" w:hAnsiTheme="minorHAnsi" w:cs="Arial"/>
            <w:lang w:val="en-US"/>
          </w:rPr>
          <w:t xml:space="preserve"> cochlear basal turn</w:t>
        </w:r>
      </w:ins>
      <w:ins w:id="26" w:author="Neuro" w:date="2016-04-04T07:55:00Z">
        <w:r w:rsidR="00285B54">
          <w:rPr>
            <w:rFonts w:asciiTheme="minorHAnsi" w:hAnsiTheme="minorHAnsi" w:cs="Arial"/>
            <w:lang w:val="en-US"/>
          </w:rPr>
          <w:t>s</w:t>
        </w:r>
      </w:ins>
      <w:ins w:id="27" w:author="Neuro" w:date="2016-04-04T06:37:00Z">
        <w:r w:rsidRPr="00932FE0">
          <w:rPr>
            <w:rFonts w:asciiTheme="minorHAnsi" w:hAnsiTheme="minorHAnsi" w:cs="Arial"/>
            <w:lang w:val="en-US"/>
          </w:rPr>
          <w:t xml:space="preserve"> has higher signal intensity than the </w:t>
        </w:r>
        <w:proofErr w:type="spellStart"/>
        <w:r w:rsidRPr="00932FE0">
          <w:rPr>
            <w:rFonts w:asciiTheme="minorHAnsi" w:hAnsiTheme="minorHAnsi" w:cs="Arial"/>
            <w:lang w:val="fi-FI"/>
          </w:rPr>
          <w:t>Medulla</w:t>
        </w:r>
        <w:proofErr w:type="spellEnd"/>
        <w:r w:rsidRPr="00932FE0">
          <w:rPr>
            <w:rFonts w:asciiTheme="minorHAnsi" w:hAnsiTheme="minorHAnsi" w:cs="Arial"/>
            <w:lang w:val="fi-FI"/>
          </w:rPr>
          <w:t xml:space="preserve"> </w:t>
        </w:r>
        <w:proofErr w:type="spellStart"/>
        <w:r w:rsidRPr="00932FE0">
          <w:rPr>
            <w:rFonts w:asciiTheme="minorHAnsi" w:hAnsiTheme="minorHAnsi" w:cs="Arial"/>
            <w:lang w:val="fi-FI"/>
          </w:rPr>
          <w:t>oblongata</w:t>
        </w:r>
        <w:proofErr w:type="spellEnd"/>
        <w:r w:rsidRPr="00932FE0">
          <w:rPr>
            <w:rFonts w:asciiTheme="minorHAnsi" w:hAnsiTheme="minorHAnsi" w:cs="Arial"/>
            <w:lang w:val="fi-FI"/>
          </w:rPr>
          <w:t xml:space="preserve"> p&lt;0.01 </w:t>
        </w:r>
        <w:proofErr w:type="gramStart"/>
        <w:r w:rsidRPr="00932FE0">
          <w:rPr>
            <w:rFonts w:asciiTheme="minorHAnsi" w:hAnsiTheme="minorHAnsi" w:cs="Arial"/>
            <w:lang w:val="fi-FI"/>
          </w:rPr>
          <w:t xml:space="preserve">and  </w:t>
        </w:r>
        <w:proofErr w:type="spellStart"/>
        <w:r w:rsidRPr="00932FE0">
          <w:rPr>
            <w:rFonts w:asciiTheme="minorHAnsi" w:hAnsiTheme="minorHAnsi" w:cs="Arial"/>
            <w:lang w:val="fi-FI"/>
          </w:rPr>
          <w:t>Temporal</w:t>
        </w:r>
        <w:proofErr w:type="spellEnd"/>
        <w:proofErr w:type="gramEnd"/>
        <w:r w:rsidRPr="00932FE0">
          <w:rPr>
            <w:rFonts w:asciiTheme="minorHAnsi" w:hAnsiTheme="minorHAnsi" w:cs="Arial"/>
            <w:lang w:val="fi-FI"/>
          </w:rPr>
          <w:t xml:space="preserve"> </w:t>
        </w:r>
        <w:proofErr w:type="spellStart"/>
        <w:r w:rsidRPr="00932FE0">
          <w:rPr>
            <w:rFonts w:asciiTheme="minorHAnsi" w:hAnsiTheme="minorHAnsi" w:cs="Arial"/>
            <w:lang w:val="fi-FI"/>
          </w:rPr>
          <w:t>bone</w:t>
        </w:r>
        <w:proofErr w:type="spellEnd"/>
        <w:r w:rsidRPr="00932FE0">
          <w:rPr>
            <w:rFonts w:asciiTheme="minorHAnsi" w:hAnsiTheme="minorHAnsi" w:cs="Arial"/>
            <w:lang w:val="fi-FI"/>
          </w:rPr>
          <w:t xml:space="preserve"> p&lt;0.001</w:t>
        </w:r>
      </w:ins>
      <w:ins w:id="28" w:author="Neuro" w:date="2016-04-04T07:50:00Z">
        <w:r w:rsidR="00285B54">
          <w:rPr>
            <w:rFonts w:asciiTheme="minorHAnsi" w:hAnsiTheme="minorHAnsi" w:cs="Arial"/>
            <w:lang w:val="fi-FI"/>
          </w:rPr>
          <w:t xml:space="preserve"> the </w:t>
        </w:r>
        <w:proofErr w:type="spellStart"/>
        <w:r w:rsidR="00285B54">
          <w:rPr>
            <w:rFonts w:asciiTheme="minorHAnsi" w:hAnsiTheme="minorHAnsi" w:cs="Arial"/>
            <w:lang w:val="fi-FI"/>
          </w:rPr>
          <w:t>gadoliniu</w:t>
        </w:r>
        <w:proofErr w:type="spellEnd"/>
        <w:r w:rsidR="00285B54">
          <w:rPr>
            <w:rFonts w:asciiTheme="minorHAnsi" w:hAnsiTheme="minorHAnsi" w:cs="Arial"/>
            <w:lang w:val="fi-FI"/>
          </w:rPr>
          <w:t xml:space="preserve"> is </w:t>
        </w:r>
      </w:ins>
      <w:proofErr w:type="spellStart"/>
      <w:ins w:id="29" w:author="Neuro" w:date="2016-04-04T07:52:00Z">
        <w:r w:rsidR="00285B54" w:rsidRPr="00285B54">
          <w:rPr>
            <w:rFonts w:asciiTheme="minorHAnsi" w:hAnsiTheme="minorHAnsi" w:cs="Arial"/>
            <w:lang w:val="fi-FI"/>
          </w:rPr>
          <w:t>evenly</w:t>
        </w:r>
        <w:proofErr w:type="spellEnd"/>
        <w:r w:rsidR="00285B54" w:rsidRPr="00285B54">
          <w:rPr>
            <w:rFonts w:asciiTheme="minorHAnsi" w:hAnsiTheme="minorHAnsi" w:cs="Arial"/>
            <w:lang w:val="fi-FI"/>
          </w:rPr>
          <w:t xml:space="preserve"> </w:t>
        </w:r>
        <w:proofErr w:type="spellStart"/>
        <w:r w:rsidR="00285B54" w:rsidRPr="00285B54">
          <w:rPr>
            <w:rFonts w:asciiTheme="minorHAnsi" w:hAnsiTheme="minorHAnsi" w:cs="Arial"/>
            <w:lang w:val="fi-FI"/>
          </w:rPr>
          <w:t>distributed</w:t>
        </w:r>
        <w:proofErr w:type="spellEnd"/>
        <w:r w:rsidR="00285B54">
          <w:rPr>
            <w:rFonts w:asciiTheme="minorHAnsi" w:hAnsiTheme="minorHAnsi" w:cs="Arial"/>
            <w:lang w:val="fi-FI"/>
          </w:rPr>
          <w:t xml:space="preserve"> </w:t>
        </w:r>
      </w:ins>
      <w:ins w:id="30" w:author="Neuro" w:date="2016-04-04T07:53:00Z">
        <w:r w:rsidR="00285B54">
          <w:rPr>
            <w:rFonts w:asciiTheme="minorHAnsi" w:hAnsiTheme="minorHAnsi" w:cs="Arial"/>
            <w:lang w:val="fi-FI"/>
          </w:rPr>
          <w:t>no</w:t>
        </w:r>
      </w:ins>
      <w:ins w:id="31" w:author="Neuro" w:date="2016-04-04T07:54:00Z">
        <w:r w:rsidR="00285B54" w:rsidRPr="00285B54">
          <w:t xml:space="preserve"> </w:t>
        </w:r>
        <w:proofErr w:type="spellStart"/>
        <w:r w:rsidR="00285B54" w:rsidRPr="00285B54">
          <w:rPr>
            <w:rFonts w:asciiTheme="minorHAnsi" w:hAnsiTheme="minorHAnsi" w:cs="Arial"/>
            <w:lang w:val="fi-FI"/>
          </w:rPr>
          <w:t>significant</w:t>
        </w:r>
        <w:proofErr w:type="spellEnd"/>
        <w:r w:rsidR="00285B54" w:rsidRPr="00285B54">
          <w:rPr>
            <w:rFonts w:asciiTheme="minorHAnsi" w:hAnsiTheme="minorHAnsi" w:cs="Arial"/>
            <w:lang w:val="fi-FI"/>
          </w:rPr>
          <w:t xml:space="preserve"> </w:t>
        </w:r>
        <w:proofErr w:type="spellStart"/>
        <w:r w:rsidR="00285B54" w:rsidRPr="00285B54">
          <w:rPr>
            <w:rFonts w:asciiTheme="minorHAnsi" w:hAnsiTheme="minorHAnsi" w:cs="Arial"/>
            <w:lang w:val="fi-FI"/>
          </w:rPr>
          <w:t>difference</w:t>
        </w:r>
        <w:proofErr w:type="spellEnd"/>
        <w:r w:rsidR="00285B54" w:rsidRPr="00285B54">
          <w:rPr>
            <w:rFonts w:asciiTheme="minorHAnsi" w:hAnsiTheme="minorHAnsi" w:cs="Arial"/>
            <w:lang w:val="fi-FI"/>
          </w:rPr>
          <w:t xml:space="preserve"> </w:t>
        </w:r>
        <w:proofErr w:type="spellStart"/>
        <w:r w:rsidR="00285B54" w:rsidRPr="00285B54">
          <w:rPr>
            <w:rFonts w:asciiTheme="minorHAnsi" w:hAnsiTheme="minorHAnsi" w:cs="Arial"/>
            <w:lang w:val="fi-FI"/>
          </w:rPr>
          <w:t>between</w:t>
        </w:r>
        <w:proofErr w:type="spellEnd"/>
        <w:r w:rsidR="00285B54" w:rsidRPr="00285B54">
          <w:rPr>
            <w:rFonts w:asciiTheme="minorHAnsi" w:hAnsiTheme="minorHAnsi" w:cs="Arial"/>
            <w:lang w:val="fi-FI"/>
          </w:rPr>
          <w:t xml:space="preserve"> </w:t>
        </w:r>
        <w:proofErr w:type="spellStart"/>
        <w:r w:rsidR="00285B54" w:rsidRPr="00285B54">
          <w:rPr>
            <w:rFonts w:asciiTheme="minorHAnsi" w:hAnsiTheme="minorHAnsi" w:cs="Arial"/>
            <w:lang w:val="fi-FI"/>
          </w:rPr>
          <w:t>left</w:t>
        </w:r>
        <w:proofErr w:type="spellEnd"/>
        <w:r w:rsidR="00285B54" w:rsidRPr="00285B54">
          <w:rPr>
            <w:rFonts w:asciiTheme="minorHAnsi" w:hAnsiTheme="minorHAnsi" w:cs="Arial"/>
            <w:lang w:val="fi-FI"/>
          </w:rPr>
          <w:t xml:space="preserve"> and </w:t>
        </w:r>
        <w:proofErr w:type="spellStart"/>
        <w:r w:rsidR="00285B54" w:rsidRPr="00285B54">
          <w:rPr>
            <w:rFonts w:asciiTheme="minorHAnsi" w:hAnsiTheme="minorHAnsi" w:cs="Arial"/>
            <w:lang w:val="fi-FI"/>
          </w:rPr>
          <w:t>right</w:t>
        </w:r>
        <w:proofErr w:type="spellEnd"/>
        <w:r w:rsidR="00285B54">
          <w:rPr>
            <w:rFonts w:asciiTheme="minorHAnsi" w:hAnsiTheme="minorHAnsi" w:cs="Arial"/>
            <w:lang w:val="fi-FI"/>
          </w:rPr>
          <w:t xml:space="preserve"> </w:t>
        </w:r>
        <w:r w:rsidR="00285B54">
          <w:rPr>
            <w:rFonts w:asciiTheme="minorHAnsi" w:hAnsiTheme="minorHAnsi" w:cs="Arial"/>
            <w:lang w:val="en-US"/>
          </w:rPr>
          <w:t>cochlear basal turn</w:t>
        </w:r>
      </w:ins>
      <w:ins w:id="32" w:author="Neuro" w:date="2016-04-04T06:37:00Z">
        <w:r w:rsidRPr="00932FE0">
          <w:rPr>
            <w:rFonts w:asciiTheme="minorHAnsi" w:hAnsiTheme="minorHAnsi" w:cs="Arial"/>
            <w:lang w:val="en-US"/>
          </w:rPr>
          <w:t xml:space="preserve">. </w:t>
        </w:r>
      </w:ins>
    </w:p>
    <w:p w14:paraId="6D2B5446" w14:textId="7A41625D" w:rsidR="00B636CE" w:rsidRPr="00EE5A48" w:rsidRDefault="006631E5" w:rsidP="00EE5A48">
      <w:pPr>
        <w:jc w:val="both"/>
        <w:rPr>
          <w:rFonts w:asciiTheme="minorHAnsi" w:hAnsiTheme="minorHAnsi" w:cs="Arial"/>
          <w:noProof/>
          <w:sz w:val="8"/>
          <w:highlight w:val="yellow"/>
          <w:lang w:val="en-US"/>
        </w:rPr>
      </w:pPr>
      <w:ins w:id="33" w:author="Neuro" w:date="2016-04-04T07:20:00Z">
        <w:r>
          <w:rPr>
            <w:rFonts w:asciiTheme="minorHAnsi" w:hAnsiTheme="minorHAnsi" w:cs="Arial"/>
            <w:noProof/>
            <w:sz w:val="8"/>
            <w:lang w:val="en-US"/>
          </w:rPr>
          <w:drawing>
            <wp:inline distT="0" distB="0" distL="0" distR="0" wp14:anchorId="6BBE1E7F" wp14:editId="1BB14218">
              <wp:extent cx="6645275" cy="2596515"/>
              <wp:effectExtent l="0" t="0" r="9525" b="0"/>
              <wp:docPr id="11" name="Picture 11" descr="Macintosh HD:private:tmp:vergleichIV.pp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tmp:vergleichIV.ppt-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2596515"/>
                      </a:xfrm>
                      <a:prstGeom prst="rect">
                        <a:avLst/>
                      </a:prstGeom>
                      <a:noFill/>
                      <a:ln>
                        <a:noFill/>
                      </a:ln>
                    </pic:spPr>
                  </pic:pic>
                </a:graphicData>
              </a:graphic>
            </wp:inline>
          </w:drawing>
        </w:r>
      </w:ins>
    </w:p>
    <w:p w14:paraId="439C368F" w14:textId="77777777" w:rsidR="006754A0" w:rsidRDefault="006754A0" w:rsidP="00EE5A48">
      <w:pPr>
        <w:jc w:val="both"/>
        <w:rPr>
          <w:ins w:id="34" w:author="Neuro" w:date="2016-04-04T07:39:00Z"/>
          <w:rFonts w:asciiTheme="minorHAnsi" w:hAnsiTheme="minorHAnsi" w:cs="Arial"/>
          <w:b/>
          <w:lang w:val="en-US"/>
        </w:rPr>
      </w:pPr>
    </w:p>
    <w:p w14:paraId="5AE5E20A" w14:textId="47B05FE8" w:rsidR="006754A0" w:rsidRDefault="006754A0" w:rsidP="00EE5A48">
      <w:pPr>
        <w:jc w:val="both"/>
        <w:rPr>
          <w:ins w:id="35" w:author="Neuro" w:date="2016-04-04T07:39:00Z"/>
          <w:rFonts w:asciiTheme="minorHAnsi" w:hAnsiTheme="minorHAnsi" w:cs="Arial"/>
          <w:b/>
          <w:lang w:val="en-US"/>
        </w:rPr>
      </w:pPr>
      <w:ins w:id="36" w:author="Neuro" w:date="2016-04-04T07:39:00Z">
        <w:r>
          <w:rPr>
            <w:rFonts w:asciiTheme="minorHAnsi" w:hAnsiTheme="minorHAnsi" w:cs="Arial"/>
            <w:b/>
            <w:noProof/>
            <w:lang w:val="en-US"/>
          </w:rPr>
          <w:lastRenderedPageBreak/>
          <w:drawing>
            <wp:inline distT="0" distB="0" distL="0" distR="0" wp14:anchorId="48F16BF1" wp14:editId="433528AB">
              <wp:extent cx="6445704" cy="4110778"/>
              <wp:effectExtent l="0" t="0" r="6350" b="4445"/>
              <wp:docPr id="12" name="Picture 12" descr="Macintosh HD:private:tmp:2fla-In-Bin-2.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tmp:2fla-In-Bin-2.ti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5961" cy="4110942"/>
                      </a:xfrm>
                      <a:prstGeom prst="rect">
                        <a:avLst/>
                      </a:prstGeom>
                      <a:noFill/>
                      <a:ln>
                        <a:noFill/>
                      </a:ln>
                    </pic:spPr>
                  </pic:pic>
                </a:graphicData>
              </a:graphic>
            </wp:inline>
          </w:drawing>
        </w:r>
      </w:ins>
    </w:p>
    <w:p w14:paraId="7F91962C" w14:textId="6DA54C0A" w:rsidR="00671DDE" w:rsidRDefault="001E4371" w:rsidP="00EE5A48">
      <w:pPr>
        <w:jc w:val="both"/>
        <w:rPr>
          <w:ins w:id="37" w:author="Neuro" w:date="2016-04-11T06:09:00Z"/>
          <w:rFonts w:asciiTheme="minorHAnsi" w:hAnsiTheme="minorHAnsi" w:cs="Arial"/>
          <w:b/>
          <w:lang w:val="en-US"/>
        </w:rPr>
      </w:pPr>
      <w:proofErr w:type="spellStart"/>
      <w:ins w:id="38" w:author="Neuro" w:date="2016-04-11T06:09:00Z">
        <w:r>
          <w:rPr>
            <w:rFonts w:asciiTheme="minorHAnsi" w:hAnsiTheme="minorHAnsi" w:cs="Arial"/>
            <w:b/>
            <w:lang w:val="en-US"/>
          </w:rPr>
          <w:t>Niblack</w:t>
        </w:r>
        <w:proofErr w:type="spellEnd"/>
        <w:r>
          <w:rPr>
            <w:rFonts w:asciiTheme="minorHAnsi" w:hAnsiTheme="minorHAnsi" w:cs="Arial"/>
            <w:b/>
            <w:lang w:val="en-US"/>
          </w:rPr>
          <w:t xml:space="preserve"> is the best …</w:t>
        </w:r>
      </w:ins>
    </w:p>
    <w:p w14:paraId="79631204" w14:textId="68B7235B" w:rsidR="001E4371" w:rsidRDefault="001E4371" w:rsidP="00EE5A48">
      <w:pPr>
        <w:jc w:val="both"/>
        <w:rPr>
          <w:ins w:id="39" w:author="Neuro" w:date="2016-04-04T08:07:00Z"/>
          <w:rFonts w:asciiTheme="minorHAnsi" w:hAnsiTheme="minorHAnsi" w:cs="Arial"/>
          <w:b/>
          <w:lang w:val="en-US"/>
        </w:rPr>
      </w:pPr>
      <w:ins w:id="40" w:author="Neuro" w:date="2016-04-11T06:09:00Z">
        <w:r>
          <w:rPr>
            <w:rFonts w:asciiTheme="minorHAnsi" w:hAnsiTheme="minorHAnsi" w:cs="Arial"/>
            <w:b/>
            <w:noProof/>
            <w:lang w:val="en-US"/>
          </w:rPr>
          <w:drawing>
            <wp:inline distT="0" distB="0" distL="0" distR="0" wp14:anchorId="54D4364B" wp14:editId="6C33CC16">
              <wp:extent cx="6452749" cy="2806912"/>
              <wp:effectExtent l="0" t="0" r="0" b="0"/>
              <wp:docPr id="14" name="Picture 14" descr="Macintosh HD:private:tmp:vergleichIV.pp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tmp:vergleichIV.ppt-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2749" cy="2806912"/>
                      </a:xfrm>
                      <a:prstGeom prst="rect">
                        <a:avLst/>
                      </a:prstGeom>
                      <a:noFill/>
                      <a:ln>
                        <a:noFill/>
                      </a:ln>
                    </pic:spPr>
                  </pic:pic>
                </a:graphicData>
              </a:graphic>
            </wp:inline>
          </w:drawing>
        </w:r>
      </w:ins>
    </w:p>
    <w:p w14:paraId="0F3B1FB5" w14:textId="6965FC7D" w:rsidR="00671DDE" w:rsidRDefault="00671DDE" w:rsidP="00EE5A48">
      <w:pPr>
        <w:jc w:val="both"/>
        <w:rPr>
          <w:ins w:id="41" w:author="Neuro" w:date="2016-04-04T08:07:00Z"/>
          <w:rFonts w:asciiTheme="minorHAnsi" w:hAnsiTheme="minorHAnsi" w:cs="Arial"/>
          <w:b/>
          <w:lang w:val="en-US"/>
        </w:rPr>
      </w:pPr>
    </w:p>
    <w:p w14:paraId="2F08591E" w14:textId="71FB3625" w:rsidR="00B54215" w:rsidRDefault="00677F53" w:rsidP="00EE5A48">
      <w:pPr>
        <w:jc w:val="both"/>
        <w:rPr>
          <w:ins w:id="42" w:author="Neuro" w:date="2016-04-04T06:37:00Z"/>
          <w:rFonts w:asciiTheme="minorHAnsi" w:hAnsiTheme="minorHAnsi" w:cs="Arial"/>
          <w:lang w:val="en-US"/>
        </w:rPr>
      </w:pPr>
      <w:r w:rsidRPr="000B4E23">
        <w:rPr>
          <w:rFonts w:asciiTheme="minorHAnsi" w:hAnsiTheme="minorHAnsi" w:cs="Arial"/>
          <w:b/>
          <w:lang w:val="en-US"/>
        </w:rPr>
        <w:t>Results:</w:t>
      </w:r>
      <w:r w:rsidRPr="000B4E23">
        <w:rPr>
          <w:rFonts w:asciiTheme="minorHAnsi" w:hAnsiTheme="minorHAnsi" w:cs="Arial"/>
          <w:lang w:val="en-US"/>
        </w:rPr>
        <w:t xml:space="preserve"> </w:t>
      </w:r>
      <w:r w:rsidR="00A81C34">
        <w:rPr>
          <w:rFonts w:asciiTheme="minorHAnsi" w:hAnsiTheme="minorHAnsi" w:cs="Arial"/>
          <w:lang w:val="en-US"/>
        </w:rPr>
        <w:br/>
      </w:r>
      <w:r w:rsidR="00E169DB">
        <w:rPr>
          <w:rFonts w:asciiTheme="minorHAnsi" w:hAnsiTheme="minorHAnsi" w:cs="Arial"/>
          <w:lang w:val="en-US"/>
        </w:rPr>
        <w:t xml:space="preserve">Our analyses showed </w:t>
      </w:r>
      <w:r w:rsidR="00B54215">
        <w:rPr>
          <w:rFonts w:asciiTheme="minorHAnsi" w:hAnsiTheme="minorHAnsi" w:cs="Arial"/>
          <w:lang w:val="en-US"/>
        </w:rPr>
        <w:t>four</w:t>
      </w:r>
      <w:r w:rsidR="00E169DB">
        <w:rPr>
          <w:rFonts w:asciiTheme="minorHAnsi" w:hAnsiTheme="minorHAnsi" w:cs="Arial"/>
          <w:lang w:val="en-US"/>
        </w:rPr>
        <w:t xml:space="preserve"> major results: </w:t>
      </w:r>
      <w:proofErr w:type="spellStart"/>
      <w:r w:rsidR="00E169DB">
        <w:rPr>
          <w:rFonts w:asciiTheme="minorHAnsi" w:hAnsiTheme="minorHAnsi" w:cs="Arial"/>
          <w:lang w:val="en-US"/>
        </w:rPr>
        <w:t>i</w:t>
      </w:r>
      <w:proofErr w:type="spellEnd"/>
      <w:r w:rsidR="00E169DB">
        <w:rPr>
          <w:rFonts w:asciiTheme="minorHAnsi" w:hAnsiTheme="minorHAnsi" w:cs="Arial"/>
          <w:lang w:val="en-US"/>
        </w:rPr>
        <w:t xml:space="preserve">) </w:t>
      </w:r>
      <w:ins w:id="43" w:author="Neuro" w:date="2016-01-08T00:49:00Z">
        <w:r w:rsidR="00E30552" w:rsidRPr="00E30552">
          <w:rPr>
            <w:rFonts w:asciiTheme="minorHAnsi" w:hAnsiTheme="minorHAnsi" w:cs="Arial"/>
            <w:lang w:val="en-US"/>
          </w:rPr>
          <w:t>perilymph</w:t>
        </w:r>
        <w:r w:rsidR="00E30552">
          <w:rPr>
            <w:rFonts w:asciiTheme="minorHAnsi" w:hAnsiTheme="minorHAnsi" w:cs="Arial"/>
            <w:lang w:val="en-US"/>
          </w:rPr>
          <w:t xml:space="preserve"> </w:t>
        </w:r>
      </w:ins>
      <w:del w:id="44" w:author="Neuro" w:date="2016-01-08T00:49:00Z">
        <w:r w:rsidR="00E169DB" w:rsidDel="00E30552">
          <w:rPr>
            <w:rFonts w:asciiTheme="minorHAnsi" w:hAnsiTheme="minorHAnsi" w:cs="Arial"/>
            <w:lang w:val="en-US"/>
          </w:rPr>
          <w:delText xml:space="preserve">Endolymph </w:delText>
        </w:r>
      </w:del>
      <w:r w:rsidR="00E169DB" w:rsidRPr="00B54215">
        <w:rPr>
          <w:rFonts w:ascii="Times New Roman" w:hAnsi="Times New Roman"/>
          <w:color w:val="000000"/>
          <w:sz w:val="24"/>
          <w:szCs w:val="24"/>
          <w:lang w:val="en-US"/>
        </w:rPr>
        <w:t>signal intensity</w:t>
      </w:r>
      <w:r w:rsidR="00E169DB">
        <w:rPr>
          <w:rFonts w:ascii="Times New Roman" w:hAnsi="Times New Roman"/>
          <w:color w:val="000000"/>
          <w:sz w:val="24"/>
          <w:szCs w:val="24"/>
          <w:lang w:val="en-US"/>
        </w:rPr>
        <w:t xml:space="preserve"> </w:t>
      </w:r>
      <w:r w:rsidR="00E169DB" w:rsidRPr="00E2055E">
        <w:rPr>
          <w:rFonts w:asciiTheme="minorHAnsi" w:hAnsiTheme="minorHAnsi" w:cs="Arial"/>
          <w:lang w:val="en-US"/>
        </w:rPr>
        <w:t>signal-to-noise-ratio</w:t>
      </w:r>
      <w:r w:rsidR="00E169DB">
        <w:rPr>
          <w:rFonts w:asciiTheme="minorHAnsi" w:hAnsiTheme="minorHAnsi" w:cs="Arial"/>
          <w:lang w:val="en-US"/>
        </w:rPr>
        <w:t xml:space="preserve"> were significantly increased in the double dose </w:t>
      </w:r>
      <w:r w:rsidR="00B54215">
        <w:rPr>
          <w:rFonts w:asciiTheme="minorHAnsi" w:hAnsiTheme="minorHAnsi" w:cs="Arial"/>
          <w:lang w:val="en-US"/>
        </w:rPr>
        <w:t xml:space="preserve">intravenous </w:t>
      </w:r>
      <w:proofErr w:type="spellStart"/>
      <w:r w:rsidR="00E169DB">
        <w:rPr>
          <w:rFonts w:eastAsia="Times New Roman"/>
        </w:rPr>
        <w:t>gadolinium-based</w:t>
      </w:r>
      <w:proofErr w:type="spellEnd"/>
      <w:r w:rsidR="00E169DB">
        <w:rPr>
          <w:rFonts w:eastAsia="Times New Roman"/>
        </w:rPr>
        <w:t xml:space="preserve"> </w:t>
      </w:r>
      <w:proofErr w:type="spellStart"/>
      <w:r w:rsidR="00E169DB">
        <w:rPr>
          <w:rFonts w:eastAsia="Times New Roman"/>
        </w:rPr>
        <w:t>contrast</w:t>
      </w:r>
      <w:proofErr w:type="spellEnd"/>
      <w:r w:rsidR="00E169DB">
        <w:rPr>
          <w:rFonts w:eastAsia="Times New Roman"/>
        </w:rPr>
        <w:t xml:space="preserve"> </w:t>
      </w:r>
      <w:r w:rsidR="00E169DB">
        <w:rPr>
          <w:rFonts w:asciiTheme="minorHAnsi" w:hAnsiTheme="minorHAnsi" w:cs="Arial"/>
          <w:lang w:val="en-US"/>
        </w:rPr>
        <w:t>medium</w:t>
      </w:r>
      <w:r w:rsidR="00E169DB" w:rsidRPr="003C3BEB">
        <w:rPr>
          <w:rFonts w:asciiTheme="minorHAnsi" w:hAnsiTheme="minorHAnsi" w:cs="Arial"/>
          <w:lang w:val="en-US"/>
        </w:rPr>
        <w:t xml:space="preserve"> </w:t>
      </w:r>
      <w:r w:rsidR="00E169DB">
        <w:rPr>
          <w:rFonts w:asciiTheme="minorHAnsi" w:hAnsiTheme="minorHAnsi" w:cs="Arial"/>
          <w:lang w:val="en-US"/>
        </w:rPr>
        <w:t>(GBCM</w:t>
      </w:r>
      <w:r w:rsidR="00B54215">
        <w:rPr>
          <w:rFonts w:asciiTheme="minorHAnsi" w:hAnsiTheme="minorHAnsi" w:cs="Arial"/>
          <w:lang w:val="en-US"/>
        </w:rPr>
        <w:t xml:space="preserve">) applications (DG&gt; DD&gt; SG&gt; SD), ii) in </w:t>
      </w:r>
      <w:r w:rsidR="00E169DB">
        <w:rPr>
          <w:rFonts w:asciiTheme="minorHAnsi" w:hAnsiTheme="minorHAnsi" w:cs="Arial"/>
          <w:lang w:val="en-US"/>
        </w:rPr>
        <w:t xml:space="preserve">average </w:t>
      </w:r>
      <w:r w:rsidR="00B54215">
        <w:rPr>
          <w:rFonts w:asciiTheme="minorHAnsi" w:hAnsiTheme="minorHAnsi" w:cs="Arial"/>
          <w:lang w:val="en-US"/>
        </w:rPr>
        <w:t xml:space="preserve">intravenous </w:t>
      </w:r>
      <w:r w:rsidR="00B54215">
        <w:rPr>
          <w:rFonts w:eastAsia="Times New Roman"/>
        </w:rPr>
        <w:t>GBCM</w:t>
      </w:r>
      <w:r w:rsidR="00E169DB">
        <w:rPr>
          <w:rFonts w:asciiTheme="minorHAnsi" w:hAnsiTheme="minorHAnsi" w:cs="Arial"/>
          <w:lang w:val="en-US"/>
        </w:rPr>
        <w:t xml:space="preserve"> showed </w:t>
      </w:r>
      <w:r w:rsidR="00B54215">
        <w:rPr>
          <w:rFonts w:asciiTheme="minorHAnsi" w:hAnsiTheme="minorHAnsi" w:cs="Arial"/>
          <w:lang w:val="en-US"/>
        </w:rPr>
        <w:t xml:space="preserve">best results 4 hours after application, </w:t>
      </w:r>
      <w:r w:rsidR="00E169DB">
        <w:rPr>
          <w:rFonts w:asciiTheme="minorHAnsi" w:hAnsiTheme="minorHAnsi" w:cs="Arial"/>
          <w:lang w:val="en-US"/>
        </w:rPr>
        <w:t xml:space="preserve">iii) </w:t>
      </w:r>
      <w:r w:rsidR="00B54215">
        <w:rPr>
          <w:rFonts w:asciiTheme="minorHAnsi" w:hAnsiTheme="minorHAnsi" w:cs="Arial"/>
          <w:lang w:val="en-US"/>
        </w:rPr>
        <w:t xml:space="preserve">intravenous application showed a particularly homogenous signal distribution when compared to </w:t>
      </w:r>
      <w:proofErr w:type="spellStart"/>
      <w:r w:rsidR="00B54215">
        <w:rPr>
          <w:rFonts w:asciiTheme="minorHAnsi" w:hAnsiTheme="minorHAnsi" w:cs="Arial"/>
          <w:lang w:val="en-US"/>
        </w:rPr>
        <w:t>intrarympanal</w:t>
      </w:r>
      <w:proofErr w:type="spellEnd"/>
      <w:r w:rsidR="00B54215">
        <w:rPr>
          <w:rFonts w:asciiTheme="minorHAnsi" w:hAnsiTheme="minorHAnsi" w:cs="Arial"/>
          <w:lang w:val="en-US"/>
        </w:rPr>
        <w:t xml:space="preserve"> application and iv) 3D-Recontruction of the </w:t>
      </w:r>
      <w:proofErr w:type="spellStart"/>
      <w:ins w:id="45" w:author="Neuro" w:date="2016-01-08T00:50:00Z">
        <w:r w:rsidR="00E30552" w:rsidRPr="00E30552">
          <w:rPr>
            <w:rFonts w:asciiTheme="minorHAnsi" w:hAnsiTheme="minorHAnsi" w:cs="Arial"/>
            <w:lang w:val="en-US"/>
          </w:rPr>
          <w:t>perilymph</w:t>
        </w:r>
        <w:r w:rsidR="00E30552">
          <w:rPr>
            <w:rFonts w:asciiTheme="minorHAnsi" w:hAnsiTheme="minorHAnsi" w:cs="Arial"/>
            <w:lang w:val="en-US"/>
          </w:rPr>
          <w:t>atic</w:t>
        </w:r>
        <w:proofErr w:type="spellEnd"/>
        <w:r w:rsidR="00E30552">
          <w:rPr>
            <w:rFonts w:asciiTheme="minorHAnsi" w:hAnsiTheme="minorHAnsi" w:cs="Arial"/>
            <w:lang w:val="en-US"/>
          </w:rPr>
          <w:t>/</w:t>
        </w:r>
      </w:ins>
      <w:proofErr w:type="spellStart"/>
      <w:r w:rsidR="00B54215">
        <w:rPr>
          <w:rFonts w:asciiTheme="minorHAnsi" w:hAnsiTheme="minorHAnsi" w:cs="Arial"/>
          <w:lang w:val="en-US"/>
        </w:rPr>
        <w:t>endolymphatic</w:t>
      </w:r>
      <w:proofErr w:type="spellEnd"/>
      <w:r w:rsidR="00B54215">
        <w:rPr>
          <w:rFonts w:asciiTheme="minorHAnsi" w:hAnsiTheme="minorHAnsi" w:cs="Arial"/>
          <w:lang w:val="en-US"/>
        </w:rPr>
        <w:t xml:space="preserve"> space worked best in data with homogenous signal distribution and high signal-to-noise ratio.</w:t>
      </w:r>
    </w:p>
    <w:p w14:paraId="52C98E20" w14:textId="77777777" w:rsidR="00932FE0" w:rsidRDefault="00932FE0" w:rsidP="00EE5A48">
      <w:pPr>
        <w:jc w:val="both"/>
        <w:rPr>
          <w:rFonts w:asciiTheme="minorHAnsi" w:hAnsiTheme="minorHAnsi" w:cs="Arial"/>
          <w:lang w:val="en-US"/>
        </w:rPr>
      </w:pPr>
    </w:p>
    <w:p w14:paraId="39C66057" w14:textId="77777777" w:rsidR="00AA6D40" w:rsidRPr="00E2055E" w:rsidRDefault="00AA6D40" w:rsidP="00EE5A48">
      <w:pPr>
        <w:jc w:val="both"/>
        <w:rPr>
          <w:rFonts w:asciiTheme="minorHAnsi" w:hAnsiTheme="minorHAnsi" w:cs="Arial"/>
          <w:sz w:val="2"/>
          <w:highlight w:val="yellow"/>
          <w:lang w:val="en-US"/>
        </w:rPr>
      </w:pPr>
    </w:p>
    <w:p w14:paraId="0F41BFA4" w14:textId="4C67024F" w:rsidR="00A81C34" w:rsidRDefault="00677F53" w:rsidP="00EE5A48">
      <w:pPr>
        <w:jc w:val="both"/>
        <w:rPr>
          <w:rFonts w:asciiTheme="minorHAnsi" w:hAnsiTheme="minorHAnsi" w:cs="Arial"/>
          <w:lang w:val="en-US"/>
        </w:rPr>
      </w:pPr>
      <w:r w:rsidRPr="00E2055E">
        <w:rPr>
          <w:rFonts w:asciiTheme="minorHAnsi" w:hAnsiTheme="minorHAnsi" w:cs="Arial"/>
          <w:b/>
          <w:lang w:val="en-US"/>
        </w:rPr>
        <w:lastRenderedPageBreak/>
        <w:t>Discussion:</w:t>
      </w:r>
      <w:r w:rsidRPr="00E2055E">
        <w:rPr>
          <w:rFonts w:asciiTheme="minorHAnsi" w:hAnsiTheme="minorHAnsi" w:cs="Arial"/>
          <w:lang w:val="en-US"/>
        </w:rPr>
        <w:t xml:space="preserve"> </w:t>
      </w:r>
      <w:r w:rsidR="00E169DB">
        <w:rPr>
          <w:rFonts w:asciiTheme="minorHAnsi" w:hAnsiTheme="minorHAnsi" w:cs="Arial"/>
          <w:lang w:val="en-US"/>
        </w:rPr>
        <w:br/>
      </w:r>
      <w:r w:rsidR="00A81C34" w:rsidRPr="00E2055E">
        <w:rPr>
          <w:rFonts w:asciiTheme="minorHAnsi" w:hAnsiTheme="minorHAnsi" w:cs="Arial"/>
          <w:lang w:val="en-US"/>
        </w:rPr>
        <w:t xml:space="preserve">The data suggest clear methodical advantages when using intravenous double dose </w:t>
      </w:r>
      <w:proofErr w:type="spellStart"/>
      <w:r w:rsidR="00A81C34">
        <w:rPr>
          <w:rFonts w:eastAsia="Times New Roman"/>
        </w:rPr>
        <w:t>gadolinium-based</w:t>
      </w:r>
      <w:proofErr w:type="spellEnd"/>
      <w:r w:rsidR="00A81C34">
        <w:rPr>
          <w:rFonts w:eastAsia="Times New Roman"/>
        </w:rPr>
        <w:t xml:space="preserve"> </w:t>
      </w:r>
      <w:proofErr w:type="spellStart"/>
      <w:r w:rsidR="00A81C34">
        <w:rPr>
          <w:rFonts w:eastAsia="Times New Roman"/>
        </w:rPr>
        <w:t>contrast</w:t>
      </w:r>
      <w:proofErr w:type="spellEnd"/>
      <w:r w:rsidR="00A81C34">
        <w:rPr>
          <w:rFonts w:eastAsia="Times New Roman"/>
        </w:rPr>
        <w:t xml:space="preserve"> </w:t>
      </w:r>
      <w:r w:rsidR="00A81C34">
        <w:rPr>
          <w:rFonts w:asciiTheme="minorHAnsi" w:hAnsiTheme="minorHAnsi" w:cs="Arial"/>
          <w:lang w:val="en-US"/>
        </w:rPr>
        <w:t xml:space="preserve">medium (GBCM) applications for </w:t>
      </w:r>
      <w:proofErr w:type="spellStart"/>
      <w:r w:rsidR="00A81C34" w:rsidRPr="00A81C34">
        <w:rPr>
          <w:rFonts w:asciiTheme="minorHAnsi" w:hAnsiTheme="minorHAnsi" w:cs="Arial"/>
          <w:lang w:val="en-US"/>
        </w:rPr>
        <w:t>endolymphatic</w:t>
      </w:r>
      <w:proofErr w:type="spellEnd"/>
      <w:r w:rsidR="00A81C34" w:rsidRPr="00A81C34">
        <w:rPr>
          <w:rFonts w:asciiTheme="minorHAnsi" w:hAnsiTheme="minorHAnsi" w:cs="Arial"/>
          <w:lang w:val="en-US"/>
        </w:rPr>
        <w:t xml:space="preserve"> space 3D-MR-Imaging</w:t>
      </w:r>
      <w:r w:rsidR="00A81C34">
        <w:rPr>
          <w:rFonts w:asciiTheme="minorHAnsi" w:hAnsiTheme="minorHAnsi" w:cs="Arial"/>
          <w:lang w:val="en-US"/>
        </w:rPr>
        <w:t xml:space="preserve">, namely due to the combination of high signal-to-noise-ratio and homogeneity of signal intensity. </w:t>
      </w:r>
      <w:r w:rsidR="00A81C34" w:rsidRPr="005375EC">
        <w:rPr>
          <w:rFonts w:asciiTheme="minorHAnsi" w:hAnsiTheme="minorHAnsi" w:cs="Arial"/>
          <w:lang w:val="en-US"/>
        </w:rPr>
        <w:t>This</w:t>
      </w:r>
      <w:r w:rsidR="00A81C34">
        <w:rPr>
          <w:rFonts w:asciiTheme="minorHAnsi" w:hAnsiTheme="minorHAnsi" w:cs="Arial"/>
          <w:lang w:val="en-US"/>
        </w:rPr>
        <w:t xml:space="preserve"> is in accordance with </w:t>
      </w:r>
      <w:r w:rsidR="00A81C34" w:rsidRPr="005375EC">
        <w:rPr>
          <w:rFonts w:asciiTheme="minorHAnsi" w:hAnsiTheme="minorHAnsi" w:cs="Arial"/>
          <w:lang w:val="en-US"/>
        </w:rPr>
        <w:t xml:space="preserve">results of earlier studies </w:t>
      </w:r>
      <w:ins w:id="46" w:author="Neuro" w:date="2016-04-11T05:56:00Z">
        <w:r w:rsidR="009C59AB">
          <w:rPr>
            <w:rFonts w:asciiTheme="minorHAnsi" w:hAnsiTheme="minorHAnsi" w:cs="Arial"/>
            <w:lang w:val="en-US"/>
          </w:rPr>
          <w:fldChar w:fldCharType="begin" w:fldLock="1"/>
        </w:r>
      </w:ins>
      <w:r w:rsidR="009C59AB">
        <w:rPr>
          <w:rFonts w:asciiTheme="minorHAnsi" w:hAnsiTheme="minorHAnsi" w:cs="Arial"/>
          <w:lang w:val="en-US"/>
        </w:rPr>
        <w:instrText>ADDIN CSL_CITATION { "citationItems" : [ { "id" : "ITEM-1", "itemData" : { "DOI" : "10.3109/00016489.2012.753640", "ISBN" : "0001-6489", "ISSN" : "1651-2251", "PMID" : "23294239", "abstract" : "Abstract Conclusion: Using magnetic resonance imaging (MRI), endolymphatic hydrops could be visualized on both sides after intratympanic (IT) injection of gadolinium contrast agents (Gd) in one symptomatic ear and subsequent intravenous (IV) Gd injection. The MRI revealed a difference of intracochlear Gd distribution between the IT injection side and the contralateral IV side. Objectives: Although the IT method allows greater enhancement of the perilymph, many patients feel reluctance in receiving the IT injection in asymptomatic ears. We attempted to evaluate endolymphatic space size on both sides without the IT injection in asymptomatic ears. Methods: In 10 patients with Meniere's disease, MRI was performed 24 h after the IT Gd injection in one symptomatic ear and 4 h after the IV Gd injection. The signal intensity of Gd in the basal and apical turns of the cochlea was evaluated. Results: The signal intensity in the scala tympani of the basal turn of the cochlea was 1.70 \u00b1 0.60 on the IT + IV side and 0.42 \u00b1 0.10 on the contralateral (IV) side. Gd was distributed uniformly in the scala tympani in the cochlea on the IV side, whereas it was strongly localized in the basal turn on the IT + IV side.", "author" : [ { "dropping-particle" : "", "family" : "Iida", "given" : "Tatsuo", "non-dropping-particle" : "", "parse-names" : false, "suffix" : "" }, { "dropping-particle" : "", "family" : "Teranishi", "given" : "Masaaki", "non-dropping-particle" : "", "parse-names" : false, "suffix" : "" }, { "dropping-particle" : "", "family" : "Yoshida", "given" : "Tadao", "non-dropping-particle" : "", "parse-names" : false, "suffix" : "" }, { "dropping-particle" : "", "family" : "Otake", "given" : "Hironao", "non-dropping-particle" : "", "parse-names" : false, "suffix" : "" }, { "dropping-particle" : "", "family" : "Sone", "given" : "Michihiko", "non-dropping-particle" : "", "parse-names" : false, "suffix" : "" }, { "dropping-particle" : "", "family" : "Kato", "given" : "Masahiro", "non-dropping-particle" : "", "parse-names" : false, "suffix" : "" }, { "dropping-particle" : "", "family" : "Shimono", "given" : "Mariko", "non-dropping-particle" : "", "parse-names" : false, "suffix" : "" }, { "dropping-particle" : "", "family" : "Yamazaki", "given" : "Masahiro", "non-dropping-particle" : "", "parse-names" : false, "suffix" : "" }, { "dropping-particle" : "", "family" : "Naganawa", "given" : "Shinji", "non-dropping-particle" : "", "parse-names" : false, "suffix" : "" }, { "dropping-particle" : "", "family" : "Nakashima", "given" : "Tsutomu", "non-dropping-particle" : "", "parse-names" : false, "suffix" : "" } ], "container-title" : "Acta oto-laryngologica", "id" : "ITEM-1", "issue" : "5", "issued" : { "date-parts" : [ [ "2013" ] ] }, "page" : "434-8", "title" : "Magnetic resonance imaging of the inner ear after both intratympanic and intravenous gadolinium injections.", "type" : "article-journal", "volume" : "133" }, "uris" : [ "http://www.mendeley.com/documents/?uuid=593a5d29-60f5-4eae-84f9-3300b5d76883" ] } ], "mendeley" : { "formattedCitation" : "(Iida et al. 2013)", "plainTextFormattedCitation" : "(Iida et al. 2013)" }, "properties" : { "noteIndex" : 0 }, "schema" : "https://github.com/citation-style-language/schema/raw/master/csl-citation.json" }</w:instrText>
      </w:r>
      <w:r w:rsidR="009C59AB">
        <w:rPr>
          <w:rFonts w:asciiTheme="minorHAnsi" w:hAnsiTheme="minorHAnsi" w:cs="Arial"/>
          <w:lang w:val="en-US"/>
        </w:rPr>
        <w:fldChar w:fldCharType="separate"/>
      </w:r>
      <w:r w:rsidR="009C59AB" w:rsidRPr="009C59AB">
        <w:rPr>
          <w:rFonts w:asciiTheme="minorHAnsi" w:hAnsiTheme="minorHAnsi" w:cs="Arial"/>
          <w:noProof/>
          <w:lang w:val="en-US"/>
        </w:rPr>
        <w:t>(Iida et al. 2013)</w:t>
      </w:r>
      <w:ins w:id="47" w:author="Neuro" w:date="2016-04-11T05:56:00Z">
        <w:r w:rsidR="009C59AB">
          <w:rPr>
            <w:rFonts w:asciiTheme="minorHAnsi" w:hAnsiTheme="minorHAnsi" w:cs="Arial"/>
            <w:lang w:val="en-US"/>
          </w:rPr>
          <w:fldChar w:fldCharType="end"/>
        </w:r>
      </w:ins>
      <w:r w:rsidR="00A81C34">
        <w:rPr>
          <w:rFonts w:asciiTheme="minorHAnsi" w:hAnsiTheme="minorHAnsi" w:cs="Arial"/>
          <w:lang w:val="en-US"/>
        </w:rPr>
        <w:t xml:space="preserve">[4]. However, to the best of our knowledge, this is the first study to supply a structured comparison of application method, type of contrast agent and dosage in view of 3D-MR-Imaging of </w:t>
      </w:r>
      <w:proofErr w:type="spellStart"/>
      <w:r w:rsidR="00A81C34">
        <w:rPr>
          <w:rFonts w:asciiTheme="minorHAnsi" w:hAnsiTheme="minorHAnsi" w:cs="Arial"/>
          <w:lang w:val="en-US"/>
        </w:rPr>
        <w:t>endolymphatic</w:t>
      </w:r>
      <w:proofErr w:type="spellEnd"/>
      <w:r w:rsidR="00A81C34">
        <w:rPr>
          <w:rFonts w:asciiTheme="minorHAnsi" w:hAnsiTheme="minorHAnsi" w:cs="Arial"/>
          <w:lang w:val="en-US"/>
        </w:rPr>
        <w:t xml:space="preserve"> space. </w:t>
      </w:r>
      <w:r w:rsidR="00C05D7E">
        <w:rPr>
          <w:rFonts w:asciiTheme="minorHAnsi" w:hAnsiTheme="minorHAnsi" w:cs="Arial"/>
          <w:lang w:val="en-US"/>
        </w:rPr>
        <w:t xml:space="preserve">This should prove important in the search for clinical correlates </w:t>
      </w:r>
      <w:del w:id="48" w:author="Neuro" w:date="2016-01-08T00:53:00Z">
        <w:r w:rsidR="00C05D7E" w:rsidDel="00E30552">
          <w:rPr>
            <w:rFonts w:asciiTheme="minorHAnsi" w:hAnsiTheme="minorHAnsi" w:cs="Arial"/>
            <w:lang w:val="en-US"/>
          </w:rPr>
          <w:delText xml:space="preserve">of 3D-Imaging </w:delText>
        </w:r>
      </w:del>
      <w:r w:rsidR="00C05D7E">
        <w:rPr>
          <w:rFonts w:asciiTheme="minorHAnsi" w:hAnsiTheme="minorHAnsi" w:cs="Arial"/>
          <w:lang w:val="en-US"/>
        </w:rPr>
        <w:t xml:space="preserve">of the </w:t>
      </w:r>
      <w:proofErr w:type="spellStart"/>
      <w:r w:rsidR="00C05D7E">
        <w:rPr>
          <w:rFonts w:asciiTheme="minorHAnsi" w:hAnsiTheme="minorHAnsi" w:cs="Arial"/>
          <w:lang w:val="en-US"/>
        </w:rPr>
        <w:t>endolymphatic</w:t>
      </w:r>
      <w:proofErr w:type="spellEnd"/>
      <w:r w:rsidR="00C05D7E">
        <w:rPr>
          <w:rFonts w:asciiTheme="minorHAnsi" w:hAnsiTheme="minorHAnsi" w:cs="Arial"/>
          <w:lang w:val="en-US"/>
        </w:rPr>
        <w:t xml:space="preserve"> space</w:t>
      </w:r>
      <w:ins w:id="49" w:author="Neuro" w:date="2016-01-08T00:53:00Z">
        <w:r w:rsidR="00E30552">
          <w:rPr>
            <w:rFonts w:asciiTheme="minorHAnsi" w:hAnsiTheme="minorHAnsi" w:cs="Arial"/>
            <w:lang w:val="en-US"/>
          </w:rPr>
          <w:t xml:space="preserve"> </w:t>
        </w:r>
        <w:proofErr w:type="gramStart"/>
        <w:r w:rsidR="00E30552">
          <w:rPr>
            <w:rFonts w:asciiTheme="minorHAnsi" w:hAnsiTheme="minorHAnsi" w:cs="Arial"/>
            <w:lang w:val="en-US"/>
          </w:rPr>
          <w:t>3D-Imaging</w:t>
        </w:r>
      </w:ins>
      <w:proofErr w:type="gramEnd"/>
      <w:r w:rsidR="00C05D7E">
        <w:rPr>
          <w:rFonts w:asciiTheme="minorHAnsi" w:hAnsiTheme="minorHAnsi" w:cs="Arial"/>
          <w:lang w:val="en-US"/>
        </w:rPr>
        <w:t xml:space="preserve">. </w:t>
      </w:r>
    </w:p>
    <w:p w14:paraId="0B43AE3C" w14:textId="77777777" w:rsidR="009F4E27" w:rsidRPr="00637268" w:rsidRDefault="009F4E27" w:rsidP="00EE5A48">
      <w:pPr>
        <w:jc w:val="both"/>
        <w:rPr>
          <w:rFonts w:asciiTheme="minorHAnsi" w:hAnsiTheme="minorHAnsi" w:cs="Arial"/>
          <w:sz w:val="20"/>
          <w:szCs w:val="20"/>
          <w:highlight w:val="yellow"/>
          <w:lang w:val="en-US"/>
        </w:rPr>
      </w:pPr>
    </w:p>
    <w:p w14:paraId="349C3B30" w14:textId="772BDA9F" w:rsidR="00C45832" w:rsidRPr="00C45832" w:rsidRDefault="00677F53" w:rsidP="00EE5A48">
      <w:pPr>
        <w:spacing w:after="0"/>
        <w:ind w:left="720" w:hanging="720"/>
        <w:rPr>
          <w:rFonts w:asciiTheme="minorHAnsi" w:hAnsiTheme="minorHAnsi" w:cs="Arial"/>
          <w:b/>
          <w:sz w:val="20"/>
          <w:szCs w:val="20"/>
          <w:lang w:val="en-US"/>
        </w:rPr>
      </w:pPr>
      <w:r w:rsidRPr="00637268">
        <w:rPr>
          <w:rFonts w:asciiTheme="minorHAnsi" w:hAnsiTheme="minorHAnsi" w:cs="Arial"/>
          <w:b/>
          <w:sz w:val="20"/>
          <w:szCs w:val="20"/>
          <w:lang w:val="en-US"/>
        </w:rPr>
        <w:t>Reference</w:t>
      </w:r>
      <w:r w:rsidR="00DD5E39" w:rsidRPr="00637268">
        <w:rPr>
          <w:rFonts w:asciiTheme="minorHAnsi" w:hAnsiTheme="minorHAnsi" w:cs="Arial"/>
          <w:b/>
          <w:sz w:val="20"/>
          <w:szCs w:val="20"/>
          <w:lang w:val="en-US"/>
        </w:rPr>
        <w:t>s</w:t>
      </w:r>
      <w:r w:rsidRPr="00637268">
        <w:rPr>
          <w:rFonts w:asciiTheme="minorHAnsi" w:hAnsiTheme="minorHAnsi" w:cs="Arial"/>
          <w:b/>
          <w:sz w:val="20"/>
          <w:szCs w:val="20"/>
          <w:lang w:val="en-US"/>
        </w:rPr>
        <w:t xml:space="preserve">: </w:t>
      </w:r>
    </w:p>
    <w:p w14:paraId="45EA9E45" w14:textId="6CFD8E1E" w:rsidR="00C45832" w:rsidRPr="00293EF9" w:rsidRDefault="00C45832" w:rsidP="00EE5A48">
      <w:pPr>
        <w:pStyle w:val="ListParagraph"/>
        <w:numPr>
          <w:ilvl w:val="0"/>
          <w:numId w:val="6"/>
        </w:numPr>
        <w:jc w:val="both"/>
        <w:rPr>
          <w:rFonts w:asciiTheme="minorHAnsi" w:hAnsiTheme="minorHAnsi" w:cs="Arial"/>
          <w:color w:val="4BACC6" w:themeColor="accent5"/>
          <w:sz w:val="20"/>
          <w:szCs w:val="20"/>
          <w:rPrChange w:id="50" w:author="Neuro" w:date="2016-04-11T06:16:00Z">
            <w:rPr>
              <w:rFonts w:asciiTheme="minorHAnsi" w:hAnsiTheme="minorHAnsi" w:cs="Arial"/>
              <w:sz w:val="20"/>
              <w:szCs w:val="20"/>
            </w:rPr>
          </w:rPrChange>
        </w:rPr>
      </w:pPr>
      <w:proofErr w:type="spellStart"/>
      <w:r w:rsidRPr="00293EF9">
        <w:rPr>
          <w:rFonts w:asciiTheme="minorHAnsi" w:hAnsiTheme="minorHAnsi" w:cs="Arial"/>
          <w:color w:val="4BACC6" w:themeColor="accent5"/>
          <w:sz w:val="20"/>
          <w:szCs w:val="20"/>
          <w:rPrChange w:id="51" w:author="Neuro" w:date="2016-04-11T06:16:00Z">
            <w:rPr>
              <w:rFonts w:asciiTheme="minorHAnsi" w:hAnsiTheme="minorHAnsi" w:cs="Arial"/>
              <w:sz w:val="20"/>
              <w:szCs w:val="20"/>
            </w:rPr>
          </w:rPrChange>
        </w:rPr>
        <w:t>Strupp</w:t>
      </w:r>
      <w:proofErr w:type="spellEnd"/>
      <w:r w:rsidRPr="00293EF9">
        <w:rPr>
          <w:rFonts w:asciiTheme="minorHAnsi" w:hAnsiTheme="minorHAnsi" w:cs="Arial"/>
          <w:color w:val="4BACC6" w:themeColor="accent5"/>
          <w:sz w:val="20"/>
          <w:szCs w:val="20"/>
          <w:rPrChange w:id="52" w:author="Neuro" w:date="2016-04-11T06:16:00Z">
            <w:rPr>
              <w:rFonts w:asciiTheme="minorHAnsi" w:hAnsiTheme="minorHAnsi" w:cs="Arial"/>
              <w:sz w:val="20"/>
              <w:szCs w:val="20"/>
            </w:rPr>
          </w:rPrChange>
        </w:rPr>
        <w:t xml:space="preserve"> M, Dieterich M, </w:t>
      </w:r>
      <w:proofErr w:type="spellStart"/>
      <w:r w:rsidR="00332570" w:rsidRPr="00293EF9">
        <w:rPr>
          <w:rFonts w:asciiTheme="minorHAnsi" w:hAnsiTheme="minorHAnsi" w:cs="Arial"/>
          <w:color w:val="4BACC6" w:themeColor="accent5"/>
          <w:sz w:val="20"/>
          <w:szCs w:val="20"/>
          <w:rPrChange w:id="53" w:author="Neuro" w:date="2016-04-11T06:16:00Z">
            <w:rPr>
              <w:rFonts w:asciiTheme="minorHAnsi" w:hAnsiTheme="minorHAnsi" w:cs="Arial"/>
              <w:sz w:val="20"/>
              <w:szCs w:val="20"/>
            </w:rPr>
          </w:rPrChange>
        </w:rPr>
        <w:t>Zwergal</w:t>
      </w:r>
      <w:proofErr w:type="spellEnd"/>
      <w:r w:rsidR="00332570" w:rsidRPr="00293EF9">
        <w:rPr>
          <w:rFonts w:asciiTheme="minorHAnsi" w:hAnsiTheme="minorHAnsi" w:cs="Arial"/>
          <w:color w:val="4BACC6" w:themeColor="accent5"/>
          <w:sz w:val="20"/>
          <w:szCs w:val="20"/>
          <w:rPrChange w:id="54" w:author="Neuro" w:date="2016-04-11T06:16:00Z">
            <w:rPr>
              <w:rFonts w:asciiTheme="minorHAnsi" w:hAnsiTheme="minorHAnsi" w:cs="Arial"/>
              <w:sz w:val="20"/>
              <w:szCs w:val="20"/>
            </w:rPr>
          </w:rPrChange>
        </w:rPr>
        <w:t xml:space="preserve"> A, </w:t>
      </w:r>
      <w:r w:rsidRPr="00293EF9">
        <w:rPr>
          <w:rFonts w:asciiTheme="minorHAnsi" w:hAnsiTheme="minorHAnsi" w:cs="Arial"/>
          <w:color w:val="4BACC6" w:themeColor="accent5"/>
          <w:sz w:val="20"/>
          <w:szCs w:val="20"/>
          <w:rPrChange w:id="55" w:author="Neuro" w:date="2016-04-11T06:16:00Z">
            <w:rPr>
              <w:rFonts w:asciiTheme="minorHAnsi" w:hAnsiTheme="minorHAnsi" w:cs="Arial"/>
              <w:sz w:val="20"/>
              <w:szCs w:val="20"/>
            </w:rPr>
          </w:rPrChange>
        </w:rPr>
        <w:t xml:space="preserve">Brandt T (2015) </w:t>
      </w:r>
      <w:proofErr w:type="spellStart"/>
      <w:r w:rsidRPr="00293EF9">
        <w:rPr>
          <w:rFonts w:asciiTheme="minorHAnsi" w:hAnsiTheme="minorHAnsi" w:cs="Arial"/>
          <w:color w:val="4BACC6" w:themeColor="accent5"/>
          <w:sz w:val="20"/>
          <w:szCs w:val="20"/>
          <w:rPrChange w:id="56" w:author="Neuro" w:date="2016-04-11T06:16:00Z">
            <w:rPr>
              <w:rFonts w:asciiTheme="minorHAnsi" w:hAnsiTheme="minorHAnsi" w:cs="Arial"/>
              <w:sz w:val="20"/>
              <w:szCs w:val="20"/>
            </w:rPr>
          </w:rPrChange>
        </w:rPr>
        <w:t>Peripheral</w:t>
      </w:r>
      <w:proofErr w:type="spellEnd"/>
      <w:r w:rsidRPr="00293EF9">
        <w:rPr>
          <w:rFonts w:asciiTheme="minorHAnsi" w:hAnsiTheme="minorHAnsi" w:cs="Arial"/>
          <w:color w:val="4BACC6" w:themeColor="accent5"/>
          <w:sz w:val="20"/>
          <w:szCs w:val="20"/>
          <w:rPrChange w:id="57" w:author="Neuro" w:date="2016-04-11T06:16:00Z">
            <w:rPr>
              <w:rFonts w:asciiTheme="minorHAnsi" w:hAnsiTheme="minorHAnsi" w:cs="Arial"/>
              <w:sz w:val="20"/>
              <w:szCs w:val="20"/>
            </w:rPr>
          </w:rPrChange>
        </w:rPr>
        <w:t xml:space="preserve">, </w:t>
      </w:r>
      <w:proofErr w:type="spellStart"/>
      <w:r w:rsidRPr="00293EF9">
        <w:rPr>
          <w:rFonts w:asciiTheme="minorHAnsi" w:hAnsiTheme="minorHAnsi" w:cs="Arial"/>
          <w:color w:val="4BACC6" w:themeColor="accent5"/>
          <w:sz w:val="20"/>
          <w:szCs w:val="20"/>
          <w:rPrChange w:id="58" w:author="Neuro" w:date="2016-04-11T06:16:00Z">
            <w:rPr>
              <w:rFonts w:asciiTheme="minorHAnsi" w:hAnsiTheme="minorHAnsi" w:cs="Arial"/>
              <w:sz w:val="20"/>
              <w:szCs w:val="20"/>
            </w:rPr>
          </w:rPrChange>
        </w:rPr>
        <w:t>central</w:t>
      </w:r>
      <w:proofErr w:type="spellEnd"/>
      <w:r w:rsidRPr="00293EF9">
        <w:rPr>
          <w:rFonts w:asciiTheme="minorHAnsi" w:hAnsiTheme="minorHAnsi" w:cs="Arial"/>
          <w:color w:val="4BACC6" w:themeColor="accent5"/>
          <w:sz w:val="20"/>
          <w:szCs w:val="20"/>
          <w:rPrChange w:id="59" w:author="Neuro" w:date="2016-04-11T06:16:00Z">
            <w:rPr>
              <w:rFonts w:asciiTheme="minorHAnsi" w:hAnsiTheme="minorHAnsi" w:cs="Arial"/>
              <w:sz w:val="20"/>
              <w:szCs w:val="20"/>
            </w:rPr>
          </w:rPrChange>
        </w:rPr>
        <w:t xml:space="preserve"> </w:t>
      </w:r>
      <w:proofErr w:type="spellStart"/>
      <w:r w:rsidRPr="00293EF9">
        <w:rPr>
          <w:rFonts w:asciiTheme="minorHAnsi" w:hAnsiTheme="minorHAnsi" w:cs="Arial"/>
          <w:color w:val="4BACC6" w:themeColor="accent5"/>
          <w:sz w:val="20"/>
          <w:szCs w:val="20"/>
          <w:rPrChange w:id="60" w:author="Neuro" w:date="2016-04-11T06:16:00Z">
            <w:rPr>
              <w:rFonts w:asciiTheme="minorHAnsi" w:hAnsiTheme="minorHAnsi" w:cs="Arial"/>
              <w:sz w:val="20"/>
              <w:szCs w:val="20"/>
            </w:rPr>
          </w:rPrChange>
        </w:rPr>
        <w:t>and</w:t>
      </w:r>
      <w:proofErr w:type="spellEnd"/>
      <w:r w:rsidRPr="00293EF9">
        <w:rPr>
          <w:rFonts w:asciiTheme="minorHAnsi" w:hAnsiTheme="minorHAnsi" w:cs="Arial"/>
          <w:color w:val="4BACC6" w:themeColor="accent5"/>
          <w:sz w:val="20"/>
          <w:szCs w:val="20"/>
          <w:rPrChange w:id="61" w:author="Neuro" w:date="2016-04-11T06:16:00Z">
            <w:rPr>
              <w:rFonts w:asciiTheme="minorHAnsi" w:hAnsiTheme="minorHAnsi" w:cs="Arial"/>
              <w:sz w:val="20"/>
              <w:szCs w:val="20"/>
            </w:rPr>
          </w:rPrChange>
        </w:rPr>
        <w:t xml:space="preserve"> </w:t>
      </w:r>
      <w:proofErr w:type="spellStart"/>
      <w:r w:rsidRPr="00293EF9">
        <w:rPr>
          <w:rFonts w:asciiTheme="minorHAnsi" w:hAnsiTheme="minorHAnsi" w:cs="Arial"/>
          <w:color w:val="4BACC6" w:themeColor="accent5"/>
          <w:sz w:val="20"/>
          <w:szCs w:val="20"/>
          <w:rPrChange w:id="62" w:author="Neuro" w:date="2016-04-11T06:16:00Z">
            <w:rPr>
              <w:rFonts w:asciiTheme="minorHAnsi" w:hAnsiTheme="minorHAnsi" w:cs="Arial"/>
              <w:sz w:val="20"/>
              <w:szCs w:val="20"/>
            </w:rPr>
          </w:rPrChange>
        </w:rPr>
        <w:t>functional</w:t>
      </w:r>
      <w:proofErr w:type="spellEnd"/>
      <w:r w:rsidRPr="00293EF9">
        <w:rPr>
          <w:rFonts w:asciiTheme="minorHAnsi" w:hAnsiTheme="minorHAnsi" w:cs="Arial"/>
          <w:color w:val="4BACC6" w:themeColor="accent5"/>
          <w:sz w:val="20"/>
          <w:szCs w:val="20"/>
          <w:rPrChange w:id="63" w:author="Neuro" w:date="2016-04-11T06:16:00Z">
            <w:rPr>
              <w:rFonts w:asciiTheme="minorHAnsi" w:hAnsiTheme="minorHAnsi" w:cs="Arial"/>
              <w:sz w:val="20"/>
              <w:szCs w:val="20"/>
            </w:rPr>
          </w:rPrChange>
        </w:rPr>
        <w:t xml:space="preserve"> </w:t>
      </w:r>
      <w:proofErr w:type="spellStart"/>
      <w:r w:rsidRPr="00293EF9">
        <w:rPr>
          <w:rFonts w:asciiTheme="minorHAnsi" w:hAnsiTheme="minorHAnsi" w:cs="Arial"/>
          <w:color w:val="4BACC6" w:themeColor="accent5"/>
          <w:sz w:val="20"/>
          <w:szCs w:val="20"/>
          <w:rPrChange w:id="64" w:author="Neuro" w:date="2016-04-11T06:16:00Z">
            <w:rPr>
              <w:rFonts w:asciiTheme="minorHAnsi" w:hAnsiTheme="minorHAnsi" w:cs="Arial"/>
              <w:sz w:val="20"/>
              <w:szCs w:val="20"/>
            </w:rPr>
          </w:rPrChange>
        </w:rPr>
        <w:t>vertigo</w:t>
      </w:r>
      <w:proofErr w:type="spellEnd"/>
      <w:r w:rsidRPr="00293EF9">
        <w:rPr>
          <w:rFonts w:asciiTheme="minorHAnsi" w:hAnsiTheme="minorHAnsi" w:cs="Arial"/>
          <w:color w:val="4BACC6" w:themeColor="accent5"/>
          <w:sz w:val="20"/>
          <w:szCs w:val="20"/>
          <w:rPrChange w:id="65" w:author="Neuro" w:date="2016-04-11T06:16:00Z">
            <w:rPr>
              <w:rFonts w:asciiTheme="minorHAnsi" w:hAnsiTheme="minorHAnsi" w:cs="Arial"/>
              <w:sz w:val="20"/>
              <w:szCs w:val="20"/>
            </w:rPr>
          </w:rPrChange>
        </w:rPr>
        <w:t xml:space="preserve"> </w:t>
      </w:r>
      <w:proofErr w:type="spellStart"/>
      <w:r w:rsidRPr="00293EF9">
        <w:rPr>
          <w:rFonts w:asciiTheme="minorHAnsi" w:hAnsiTheme="minorHAnsi" w:cs="Arial"/>
          <w:color w:val="4BACC6" w:themeColor="accent5"/>
          <w:sz w:val="20"/>
          <w:szCs w:val="20"/>
          <w:rPrChange w:id="66" w:author="Neuro" w:date="2016-04-11T06:16:00Z">
            <w:rPr>
              <w:rFonts w:asciiTheme="minorHAnsi" w:hAnsiTheme="minorHAnsi" w:cs="Arial"/>
              <w:sz w:val="20"/>
              <w:szCs w:val="20"/>
            </w:rPr>
          </w:rPrChange>
        </w:rPr>
        <w:t>syndromes</w:t>
      </w:r>
      <w:proofErr w:type="spellEnd"/>
      <w:r w:rsidRPr="00293EF9">
        <w:rPr>
          <w:rFonts w:asciiTheme="minorHAnsi" w:hAnsiTheme="minorHAnsi" w:cs="Arial"/>
          <w:color w:val="4BACC6" w:themeColor="accent5"/>
          <w:sz w:val="20"/>
          <w:szCs w:val="20"/>
          <w:rPrChange w:id="67" w:author="Neuro" w:date="2016-04-11T06:16:00Z">
            <w:rPr>
              <w:rFonts w:asciiTheme="minorHAnsi" w:hAnsiTheme="minorHAnsi" w:cs="Arial"/>
              <w:sz w:val="20"/>
              <w:szCs w:val="20"/>
            </w:rPr>
          </w:rPrChange>
        </w:rPr>
        <w:t xml:space="preserve">. </w:t>
      </w:r>
      <w:proofErr w:type="spellStart"/>
      <w:r w:rsidR="001A4DD8" w:rsidRPr="00293EF9">
        <w:rPr>
          <w:rFonts w:asciiTheme="minorHAnsi" w:hAnsiTheme="minorHAnsi" w:cs="Arial"/>
          <w:color w:val="4BACC6" w:themeColor="accent5"/>
          <w:sz w:val="20"/>
          <w:szCs w:val="20"/>
          <w:lang w:val="en-GB"/>
          <w:rPrChange w:id="68" w:author="Neuro" w:date="2016-04-11T06:16:00Z">
            <w:rPr>
              <w:rFonts w:asciiTheme="minorHAnsi" w:hAnsiTheme="minorHAnsi" w:cs="Arial"/>
              <w:sz w:val="20"/>
              <w:szCs w:val="20"/>
              <w:lang w:val="en-GB"/>
            </w:rPr>
          </w:rPrChange>
        </w:rPr>
        <w:t>Nervenarzt</w:t>
      </w:r>
      <w:proofErr w:type="spellEnd"/>
      <w:r w:rsidRPr="00293EF9">
        <w:rPr>
          <w:rFonts w:asciiTheme="minorHAnsi" w:hAnsiTheme="minorHAnsi" w:cs="Arial"/>
          <w:color w:val="4BACC6" w:themeColor="accent5"/>
          <w:sz w:val="20"/>
          <w:szCs w:val="20"/>
          <w:lang w:val="en-GB"/>
          <w:rPrChange w:id="69" w:author="Neuro" w:date="2016-04-11T06:16:00Z">
            <w:rPr>
              <w:rFonts w:asciiTheme="minorHAnsi" w:hAnsiTheme="minorHAnsi" w:cs="Arial"/>
              <w:sz w:val="20"/>
              <w:szCs w:val="20"/>
              <w:lang w:val="en-GB"/>
            </w:rPr>
          </w:rPrChange>
        </w:rPr>
        <w:t xml:space="preserve"> </w:t>
      </w:r>
      <w:r w:rsidRPr="00293EF9">
        <w:rPr>
          <w:rFonts w:asciiTheme="minorHAnsi" w:hAnsiTheme="minorHAnsi" w:cs="Arial"/>
          <w:color w:val="4BACC6" w:themeColor="accent5"/>
          <w:sz w:val="20"/>
          <w:szCs w:val="20"/>
          <w:rPrChange w:id="70" w:author="Neuro" w:date="2016-04-11T06:16:00Z">
            <w:rPr>
              <w:rFonts w:asciiTheme="minorHAnsi" w:hAnsiTheme="minorHAnsi" w:cs="Arial"/>
              <w:sz w:val="20"/>
              <w:szCs w:val="20"/>
            </w:rPr>
          </w:rPrChange>
        </w:rPr>
        <w:t>86(12)</w:t>
      </w:r>
      <w:proofErr w:type="gramStart"/>
      <w:r w:rsidRPr="00293EF9">
        <w:rPr>
          <w:rFonts w:asciiTheme="minorHAnsi" w:hAnsiTheme="minorHAnsi" w:cs="Arial"/>
          <w:color w:val="4BACC6" w:themeColor="accent5"/>
          <w:sz w:val="20"/>
          <w:szCs w:val="20"/>
          <w:rPrChange w:id="71" w:author="Neuro" w:date="2016-04-11T06:16:00Z">
            <w:rPr>
              <w:rFonts w:asciiTheme="minorHAnsi" w:hAnsiTheme="minorHAnsi" w:cs="Arial"/>
              <w:sz w:val="20"/>
              <w:szCs w:val="20"/>
            </w:rPr>
          </w:rPrChange>
        </w:rPr>
        <w:t>:1573</w:t>
      </w:r>
      <w:proofErr w:type="gramEnd"/>
      <w:r w:rsidRPr="00293EF9">
        <w:rPr>
          <w:rFonts w:asciiTheme="minorHAnsi" w:hAnsiTheme="minorHAnsi" w:cs="Arial"/>
          <w:color w:val="4BACC6" w:themeColor="accent5"/>
          <w:sz w:val="20"/>
          <w:szCs w:val="20"/>
          <w:rPrChange w:id="72" w:author="Neuro" w:date="2016-04-11T06:16:00Z">
            <w:rPr>
              <w:rFonts w:asciiTheme="minorHAnsi" w:hAnsiTheme="minorHAnsi" w:cs="Arial"/>
              <w:sz w:val="20"/>
              <w:szCs w:val="20"/>
            </w:rPr>
          </w:rPrChange>
        </w:rPr>
        <w:t>-87. </w:t>
      </w:r>
    </w:p>
    <w:p w14:paraId="4406CA32" w14:textId="59AAC6FD" w:rsidR="00F21395" w:rsidRDefault="000B32F4" w:rsidP="00EE5A48">
      <w:pPr>
        <w:pStyle w:val="ListParagraph"/>
        <w:numPr>
          <w:ilvl w:val="0"/>
          <w:numId w:val="6"/>
        </w:numPr>
        <w:jc w:val="both"/>
        <w:rPr>
          <w:rFonts w:asciiTheme="minorHAnsi" w:hAnsiTheme="minorHAnsi" w:cs="Arial"/>
          <w:sz w:val="20"/>
          <w:szCs w:val="20"/>
          <w:lang w:val="en-US"/>
        </w:rPr>
      </w:pPr>
      <w:proofErr w:type="spellStart"/>
      <w:r w:rsidRPr="00637268">
        <w:rPr>
          <w:rFonts w:asciiTheme="minorHAnsi" w:hAnsiTheme="minorHAnsi" w:cs="Arial"/>
          <w:sz w:val="20"/>
          <w:szCs w:val="20"/>
          <w:lang w:val="en-US"/>
        </w:rPr>
        <w:t>Gürkov</w:t>
      </w:r>
      <w:proofErr w:type="spellEnd"/>
      <w:r w:rsidRPr="00637268">
        <w:rPr>
          <w:rFonts w:asciiTheme="minorHAnsi" w:hAnsiTheme="minorHAnsi" w:cs="Arial"/>
          <w:sz w:val="20"/>
          <w:szCs w:val="20"/>
          <w:lang w:val="en-US"/>
        </w:rPr>
        <w:t xml:space="preserve"> R, Berman </w:t>
      </w:r>
      <w:r w:rsidR="006D1FE1" w:rsidRPr="00637268">
        <w:rPr>
          <w:rFonts w:asciiTheme="minorHAnsi" w:hAnsiTheme="minorHAnsi" w:cs="Arial"/>
          <w:sz w:val="20"/>
          <w:szCs w:val="20"/>
          <w:lang w:val="en-US"/>
        </w:rPr>
        <w:t>A</w:t>
      </w:r>
      <w:r w:rsidRPr="00637268">
        <w:rPr>
          <w:rFonts w:asciiTheme="minorHAnsi" w:hAnsiTheme="minorHAnsi" w:cs="Arial"/>
          <w:sz w:val="20"/>
          <w:szCs w:val="20"/>
          <w:lang w:val="en-US"/>
        </w:rPr>
        <w:t xml:space="preserve">., Dietrich O, </w:t>
      </w:r>
      <w:proofErr w:type="spellStart"/>
      <w:r w:rsidR="006D1FE1" w:rsidRPr="00637268">
        <w:rPr>
          <w:rFonts w:asciiTheme="minorHAnsi" w:hAnsiTheme="minorHAnsi" w:cs="Arial"/>
          <w:sz w:val="20"/>
          <w:szCs w:val="20"/>
          <w:lang w:val="en-US"/>
        </w:rPr>
        <w:t>Flatz</w:t>
      </w:r>
      <w:proofErr w:type="spellEnd"/>
      <w:r w:rsidR="006D1FE1" w:rsidRPr="00637268">
        <w:rPr>
          <w:rFonts w:asciiTheme="minorHAnsi" w:hAnsiTheme="minorHAnsi" w:cs="Arial"/>
          <w:sz w:val="20"/>
          <w:szCs w:val="20"/>
          <w:lang w:val="en-US"/>
        </w:rPr>
        <w:t xml:space="preserve"> W, </w:t>
      </w:r>
      <w:proofErr w:type="spellStart"/>
      <w:r w:rsidR="006D1FE1" w:rsidRPr="00637268">
        <w:rPr>
          <w:rFonts w:asciiTheme="minorHAnsi" w:hAnsiTheme="minorHAnsi" w:cs="Arial"/>
          <w:sz w:val="20"/>
          <w:szCs w:val="20"/>
          <w:lang w:val="en-US"/>
        </w:rPr>
        <w:t>Jerin</w:t>
      </w:r>
      <w:proofErr w:type="spellEnd"/>
      <w:r w:rsidR="006D1FE1" w:rsidRPr="00637268">
        <w:rPr>
          <w:rFonts w:asciiTheme="minorHAnsi" w:hAnsiTheme="minorHAnsi" w:cs="Arial"/>
          <w:sz w:val="20"/>
          <w:szCs w:val="20"/>
          <w:lang w:val="en-US"/>
        </w:rPr>
        <w:t xml:space="preserve"> C, Krause E, </w:t>
      </w:r>
      <w:proofErr w:type="spellStart"/>
      <w:r w:rsidR="006D1FE1" w:rsidRPr="00637268">
        <w:rPr>
          <w:rFonts w:asciiTheme="minorHAnsi" w:hAnsiTheme="minorHAnsi" w:cs="Arial"/>
          <w:sz w:val="20"/>
          <w:szCs w:val="20"/>
          <w:lang w:val="en-US"/>
        </w:rPr>
        <w:t>Keeser</w:t>
      </w:r>
      <w:proofErr w:type="spellEnd"/>
      <w:r w:rsidR="006D1FE1" w:rsidRPr="00637268">
        <w:rPr>
          <w:rFonts w:asciiTheme="minorHAnsi" w:hAnsiTheme="minorHAnsi" w:cs="Arial"/>
          <w:sz w:val="20"/>
          <w:szCs w:val="20"/>
          <w:lang w:val="en-US"/>
        </w:rPr>
        <w:t xml:space="preserve"> D, </w:t>
      </w:r>
      <w:proofErr w:type="spellStart"/>
      <w:r w:rsidR="006D1FE1" w:rsidRPr="00637268">
        <w:rPr>
          <w:rFonts w:asciiTheme="minorHAnsi" w:hAnsiTheme="minorHAnsi" w:cs="Arial"/>
          <w:sz w:val="20"/>
          <w:szCs w:val="20"/>
          <w:lang w:val="en-US"/>
        </w:rPr>
        <w:t>Ertl</w:t>
      </w:r>
      <w:proofErr w:type="spellEnd"/>
      <w:r w:rsidR="006D1FE1" w:rsidRPr="00637268">
        <w:rPr>
          <w:rFonts w:asciiTheme="minorHAnsi" w:hAnsiTheme="minorHAnsi" w:cs="Arial"/>
          <w:sz w:val="20"/>
          <w:szCs w:val="20"/>
          <w:lang w:val="en-US"/>
        </w:rPr>
        <w:t>-Wagner B</w:t>
      </w:r>
      <w:r w:rsidRPr="00637268">
        <w:rPr>
          <w:rFonts w:asciiTheme="minorHAnsi" w:hAnsiTheme="minorHAnsi" w:cs="Arial"/>
          <w:sz w:val="20"/>
          <w:szCs w:val="20"/>
          <w:lang w:val="en-US"/>
        </w:rPr>
        <w:t xml:space="preserve"> (2015) MR volumetric assessment of </w:t>
      </w:r>
      <w:proofErr w:type="spellStart"/>
      <w:r w:rsidRPr="00637268">
        <w:rPr>
          <w:rFonts w:asciiTheme="minorHAnsi" w:hAnsiTheme="minorHAnsi" w:cs="Arial"/>
          <w:sz w:val="20"/>
          <w:szCs w:val="20"/>
          <w:lang w:val="en-US"/>
        </w:rPr>
        <w:t>endolymphatic</w:t>
      </w:r>
      <w:proofErr w:type="spellEnd"/>
      <w:r w:rsidRPr="00637268">
        <w:rPr>
          <w:rFonts w:asciiTheme="minorHAnsi" w:hAnsiTheme="minorHAnsi" w:cs="Arial"/>
          <w:sz w:val="20"/>
          <w:szCs w:val="20"/>
          <w:lang w:val="en-US"/>
        </w:rPr>
        <w:t xml:space="preserve"> </w:t>
      </w:r>
      <w:proofErr w:type="spellStart"/>
      <w:r w:rsidRPr="00637268">
        <w:rPr>
          <w:rFonts w:asciiTheme="minorHAnsi" w:hAnsiTheme="minorHAnsi" w:cs="Arial"/>
          <w:sz w:val="20"/>
          <w:szCs w:val="20"/>
          <w:lang w:val="en-US"/>
        </w:rPr>
        <w:t>hydrops</w:t>
      </w:r>
      <w:proofErr w:type="spellEnd"/>
      <w:r w:rsidRPr="00637268">
        <w:rPr>
          <w:rFonts w:asciiTheme="minorHAnsi" w:hAnsiTheme="minorHAnsi" w:cs="Arial"/>
          <w:sz w:val="20"/>
          <w:szCs w:val="20"/>
          <w:lang w:val="en-US"/>
        </w:rPr>
        <w:t xml:space="preserve">. </w:t>
      </w:r>
      <w:proofErr w:type="spellStart"/>
      <w:r w:rsidRPr="00637268">
        <w:rPr>
          <w:rFonts w:asciiTheme="minorHAnsi" w:hAnsiTheme="minorHAnsi" w:cs="Arial"/>
          <w:sz w:val="20"/>
          <w:szCs w:val="20"/>
          <w:lang w:val="en-US"/>
        </w:rPr>
        <w:t>Eur</w:t>
      </w:r>
      <w:proofErr w:type="spellEnd"/>
      <w:r w:rsidRPr="00637268">
        <w:rPr>
          <w:rFonts w:asciiTheme="minorHAnsi" w:hAnsiTheme="minorHAnsi" w:cs="Arial"/>
          <w:sz w:val="20"/>
          <w:szCs w:val="20"/>
          <w:lang w:val="en-US"/>
        </w:rPr>
        <w:t xml:space="preserve"> </w:t>
      </w:r>
      <w:proofErr w:type="spellStart"/>
      <w:r w:rsidRPr="00637268">
        <w:rPr>
          <w:rFonts w:asciiTheme="minorHAnsi" w:hAnsiTheme="minorHAnsi" w:cs="Arial"/>
          <w:sz w:val="20"/>
          <w:szCs w:val="20"/>
          <w:lang w:val="en-US"/>
        </w:rPr>
        <w:t>Radiol</w:t>
      </w:r>
      <w:proofErr w:type="spellEnd"/>
      <w:r w:rsidRPr="00637268">
        <w:rPr>
          <w:rFonts w:asciiTheme="minorHAnsi" w:hAnsiTheme="minorHAnsi" w:cs="Arial"/>
          <w:sz w:val="20"/>
          <w:szCs w:val="20"/>
          <w:lang w:val="en-US"/>
        </w:rPr>
        <w:t xml:space="preserve"> 25:585–595</w:t>
      </w:r>
      <w:r w:rsidR="006D1FE1" w:rsidRPr="00637268">
        <w:rPr>
          <w:rFonts w:asciiTheme="minorHAnsi" w:hAnsiTheme="minorHAnsi" w:cs="Arial"/>
          <w:sz w:val="20"/>
          <w:szCs w:val="20"/>
          <w:lang w:val="en-US"/>
        </w:rPr>
        <w:t xml:space="preserve">. </w:t>
      </w:r>
    </w:p>
    <w:p w14:paraId="35A08747" w14:textId="77777777" w:rsidR="006B1840" w:rsidRDefault="00F21395" w:rsidP="00EE5A48">
      <w:pPr>
        <w:pStyle w:val="ListParagraph"/>
        <w:numPr>
          <w:ilvl w:val="0"/>
          <w:numId w:val="6"/>
        </w:numPr>
        <w:jc w:val="both"/>
        <w:rPr>
          <w:rFonts w:asciiTheme="minorHAnsi" w:hAnsiTheme="minorHAnsi" w:cs="Arial"/>
          <w:sz w:val="20"/>
          <w:szCs w:val="20"/>
          <w:lang w:val="en-US"/>
        </w:rPr>
      </w:pPr>
      <w:proofErr w:type="spellStart"/>
      <w:r w:rsidRPr="00F21395">
        <w:rPr>
          <w:rFonts w:asciiTheme="minorHAnsi" w:hAnsiTheme="minorHAnsi" w:cs="Arial"/>
          <w:sz w:val="20"/>
          <w:szCs w:val="20"/>
          <w:lang w:val="en-US"/>
        </w:rPr>
        <w:t>Tanigawa</w:t>
      </w:r>
      <w:proofErr w:type="spellEnd"/>
      <w:r w:rsidRPr="00F21395">
        <w:rPr>
          <w:rFonts w:asciiTheme="minorHAnsi" w:hAnsiTheme="minorHAnsi" w:cs="Arial"/>
          <w:sz w:val="20"/>
          <w:szCs w:val="20"/>
          <w:lang w:val="en-US"/>
        </w:rPr>
        <w:t xml:space="preserve"> T, Tamaki T, </w:t>
      </w:r>
      <w:proofErr w:type="spellStart"/>
      <w:r w:rsidRPr="00F21395">
        <w:rPr>
          <w:rFonts w:asciiTheme="minorHAnsi" w:hAnsiTheme="minorHAnsi" w:cs="Arial"/>
          <w:sz w:val="20"/>
          <w:szCs w:val="20"/>
          <w:lang w:val="en-US"/>
        </w:rPr>
        <w:t>Yamamuro</w:t>
      </w:r>
      <w:proofErr w:type="spellEnd"/>
      <w:r w:rsidRPr="00F21395">
        <w:rPr>
          <w:rFonts w:asciiTheme="minorHAnsi" w:hAnsiTheme="minorHAnsi" w:cs="Arial"/>
          <w:sz w:val="20"/>
          <w:szCs w:val="20"/>
          <w:lang w:val="en-US"/>
        </w:rPr>
        <w:t xml:space="preserve"> O, et al (2011) Visualization of </w:t>
      </w:r>
      <w:proofErr w:type="spellStart"/>
      <w:r w:rsidRPr="00F21395">
        <w:rPr>
          <w:rFonts w:asciiTheme="minorHAnsi" w:hAnsiTheme="minorHAnsi" w:cs="Arial"/>
          <w:sz w:val="20"/>
          <w:szCs w:val="20"/>
          <w:lang w:val="en-US"/>
        </w:rPr>
        <w:t>endolymphatic</w:t>
      </w:r>
      <w:proofErr w:type="spellEnd"/>
      <w:r w:rsidRPr="00F21395">
        <w:rPr>
          <w:rFonts w:asciiTheme="minorHAnsi" w:hAnsiTheme="minorHAnsi" w:cs="Arial"/>
          <w:sz w:val="20"/>
          <w:szCs w:val="20"/>
          <w:lang w:val="en-US"/>
        </w:rPr>
        <w:t xml:space="preserve"> </w:t>
      </w:r>
      <w:proofErr w:type="spellStart"/>
      <w:r w:rsidRPr="00F21395">
        <w:rPr>
          <w:rFonts w:asciiTheme="minorHAnsi" w:hAnsiTheme="minorHAnsi" w:cs="Arial"/>
          <w:sz w:val="20"/>
          <w:szCs w:val="20"/>
          <w:lang w:val="en-US"/>
        </w:rPr>
        <w:t>hydrops</w:t>
      </w:r>
      <w:proofErr w:type="spellEnd"/>
      <w:r w:rsidRPr="00F21395">
        <w:rPr>
          <w:rFonts w:asciiTheme="minorHAnsi" w:hAnsiTheme="minorHAnsi" w:cs="Arial"/>
          <w:sz w:val="20"/>
          <w:szCs w:val="20"/>
          <w:lang w:val="en-US"/>
        </w:rPr>
        <w:t xml:space="preserve"> after administration of a standard dose of an intravenous gadolinium-based contrast agent. </w:t>
      </w:r>
      <w:proofErr w:type="spellStart"/>
      <w:r w:rsidRPr="00F21395">
        <w:rPr>
          <w:rFonts w:asciiTheme="minorHAnsi" w:hAnsiTheme="minorHAnsi" w:cs="Arial"/>
          <w:sz w:val="20"/>
          <w:szCs w:val="20"/>
          <w:lang w:val="en-US"/>
        </w:rPr>
        <w:t>Acta</w:t>
      </w:r>
      <w:proofErr w:type="spellEnd"/>
      <w:r w:rsidRPr="00F21395">
        <w:rPr>
          <w:rFonts w:asciiTheme="minorHAnsi" w:hAnsiTheme="minorHAnsi" w:cs="Arial"/>
          <w:sz w:val="20"/>
          <w:szCs w:val="20"/>
          <w:lang w:val="en-US"/>
        </w:rPr>
        <w:t xml:space="preserve"> </w:t>
      </w:r>
      <w:proofErr w:type="spellStart"/>
      <w:r w:rsidRPr="00F21395">
        <w:rPr>
          <w:rFonts w:asciiTheme="minorHAnsi" w:hAnsiTheme="minorHAnsi" w:cs="Arial"/>
          <w:sz w:val="20"/>
          <w:szCs w:val="20"/>
          <w:lang w:val="en-US"/>
        </w:rPr>
        <w:t>Otolaryngol</w:t>
      </w:r>
      <w:proofErr w:type="spellEnd"/>
      <w:r w:rsidRPr="00F21395">
        <w:rPr>
          <w:rFonts w:asciiTheme="minorHAnsi" w:hAnsiTheme="minorHAnsi" w:cs="Arial"/>
          <w:sz w:val="20"/>
          <w:szCs w:val="20"/>
          <w:lang w:val="en-US"/>
        </w:rPr>
        <w:t xml:space="preserve"> 131:596–601.</w:t>
      </w:r>
    </w:p>
    <w:p w14:paraId="7A391B1C" w14:textId="77777777" w:rsidR="0041354F" w:rsidRDefault="006B1840" w:rsidP="00EE5A48">
      <w:pPr>
        <w:pStyle w:val="ListParagraph"/>
        <w:numPr>
          <w:ilvl w:val="0"/>
          <w:numId w:val="6"/>
        </w:numPr>
        <w:jc w:val="both"/>
        <w:rPr>
          <w:rFonts w:asciiTheme="minorHAnsi" w:hAnsiTheme="minorHAnsi" w:cs="Arial"/>
          <w:sz w:val="20"/>
          <w:szCs w:val="20"/>
          <w:lang w:val="en-US"/>
        </w:rPr>
      </w:pPr>
      <w:r w:rsidRPr="006B1840">
        <w:rPr>
          <w:rFonts w:asciiTheme="minorHAnsi" w:hAnsiTheme="minorHAnsi" w:cs="Arial"/>
          <w:sz w:val="20"/>
          <w:szCs w:val="20"/>
          <w:lang w:val="en-US"/>
        </w:rPr>
        <w:t xml:space="preserve">Iida T, </w:t>
      </w:r>
      <w:proofErr w:type="spellStart"/>
      <w:r w:rsidRPr="006B1840">
        <w:rPr>
          <w:rFonts w:asciiTheme="minorHAnsi" w:hAnsiTheme="minorHAnsi" w:cs="Arial"/>
          <w:sz w:val="20"/>
          <w:szCs w:val="20"/>
          <w:lang w:val="en-US"/>
        </w:rPr>
        <w:t>Teranishi</w:t>
      </w:r>
      <w:proofErr w:type="spellEnd"/>
      <w:r w:rsidRPr="006B1840">
        <w:rPr>
          <w:rFonts w:asciiTheme="minorHAnsi" w:hAnsiTheme="minorHAnsi" w:cs="Arial"/>
          <w:sz w:val="20"/>
          <w:szCs w:val="20"/>
          <w:lang w:val="en-US"/>
        </w:rPr>
        <w:t xml:space="preserve"> M, Yoshida T</w:t>
      </w:r>
      <w:r w:rsidRPr="006B1840">
        <w:rPr>
          <w:rFonts w:ascii="Arial" w:eastAsia="Times New Roman" w:hAnsi="Arial" w:cs="Arial"/>
          <w:color w:val="000000"/>
          <w:sz w:val="21"/>
          <w:szCs w:val="21"/>
          <w:shd w:val="clear" w:color="auto" w:fill="FFFFFF"/>
        </w:rPr>
        <w:t xml:space="preserve"> </w:t>
      </w:r>
      <w:proofErr w:type="spellStart"/>
      <w:r w:rsidRPr="006B1840">
        <w:rPr>
          <w:rFonts w:asciiTheme="minorHAnsi" w:hAnsiTheme="minorHAnsi" w:cs="Arial"/>
          <w:sz w:val="20"/>
          <w:szCs w:val="20"/>
          <w:lang w:val="en-US"/>
        </w:rPr>
        <w:t>Otake</w:t>
      </w:r>
      <w:proofErr w:type="spellEnd"/>
      <w:r w:rsidRPr="006B1840">
        <w:rPr>
          <w:rFonts w:asciiTheme="minorHAnsi" w:hAnsiTheme="minorHAnsi" w:cs="Arial"/>
          <w:sz w:val="20"/>
          <w:szCs w:val="20"/>
          <w:lang w:val="en-US"/>
        </w:rPr>
        <w:t xml:space="preserve"> H, </w:t>
      </w:r>
      <w:proofErr w:type="spellStart"/>
      <w:r w:rsidRPr="006B1840">
        <w:rPr>
          <w:rFonts w:asciiTheme="minorHAnsi" w:hAnsiTheme="minorHAnsi" w:cs="Arial"/>
          <w:sz w:val="20"/>
          <w:szCs w:val="20"/>
          <w:lang w:val="en-US"/>
        </w:rPr>
        <w:t>Sone</w:t>
      </w:r>
      <w:proofErr w:type="spellEnd"/>
      <w:r w:rsidRPr="006B1840">
        <w:rPr>
          <w:rFonts w:asciiTheme="minorHAnsi" w:hAnsiTheme="minorHAnsi" w:cs="Arial"/>
          <w:sz w:val="20"/>
          <w:szCs w:val="20"/>
          <w:lang w:val="en-US"/>
        </w:rPr>
        <w:t xml:space="preserve"> M, Kato M, </w:t>
      </w:r>
      <w:proofErr w:type="spellStart"/>
      <w:r w:rsidRPr="006B1840">
        <w:rPr>
          <w:rFonts w:asciiTheme="minorHAnsi" w:hAnsiTheme="minorHAnsi" w:cs="Arial"/>
          <w:sz w:val="20"/>
          <w:szCs w:val="20"/>
          <w:lang w:val="en-US"/>
        </w:rPr>
        <w:t>Shimono</w:t>
      </w:r>
      <w:proofErr w:type="spellEnd"/>
      <w:r w:rsidRPr="006B1840">
        <w:rPr>
          <w:rFonts w:asciiTheme="minorHAnsi" w:hAnsiTheme="minorHAnsi" w:cs="Arial"/>
          <w:sz w:val="20"/>
          <w:szCs w:val="20"/>
          <w:lang w:val="en-US"/>
        </w:rPr>
        <w:t xml:space="preserve"> M, Yamazaki M, </w:t>
      </w:r>
      <w:proofErr w:type="spellStart"/>
      <w:r w:rsidRPr="006B1840">
        <w:rPr>
          <w:rFonts w:asciiTheme="minorHAnsi" w:hAnsiTheme="minorHAnsi" w:cs="Arial"/>
          <w:sz w:val="20"/>
          <w:szCs w:val="20"/>
          <w:lang w:val="en-US"/>
        </w:rPr>
        <w:t>Naganawa</w:t>
      </w:r>
      <w:proofErr w:type="spellEnd"/>
      <w:r w:rsidRPr="006B1840">
        <w:rPr>
          <w:rFonts w:asciiTheme="minorHAnsi" w:hAnsiTheme="minorHAnsi" w:cs="Arial"/>
          <w:sz w:val="20"/>
          <w:szCs w:val="20"/>
          <w:lang w:val="en-US"/>
        </w:rPr>
        <w:t xml:space="preserve"> S, Nakashima T</w:t>
      </w:r>
      <w:r>
        <w:rPr>
          <w:rFonts w:asciiTheme="minorHAnsi" w:hAnsiTheme="minorHAnsi" w:cs="Arial"/>
          <w:sz w:val="20"/>
          <w:szCs w:val="20"/>
          <w:lang w:val="en-US"/>
        </w:rPr>
        <w:t xml:space="preserve"> </w:t>
      </w:r>
      <w:r w:rsidRPr="006B1840">
        <w:rPr>
          <w:rFonts w:asciiTheme="minorHAnsi" w:hAnsiTheme="minorHAnsi" w:cs="Arial"/>
          <w:sz w:val="20"/>
          <w:szCs w:val="20"/>
          <w:lang w:val="en-US"/>
        </w:rPr>
        <w:t xml:space="preserve">(2013) Magnetic resonance imaging of the inner ear after both </w:t>
      </w:r>
      <w:proofErr w:type="spellStart"/>
      <w:r w:rsidRPr="006B1840">
        <w:rPr>
          <w:rFonts w:asciiTheme="minorHAnsi" w:hAnsiTheme="minorHAnsi" w:cs="Arial"/>
          <w:sz w:val="20"/>
          <w:szCs w:val="20"/>
          <w:lang w:val="en-US"/>
        </w:rPr>
        <w:t>intratympanic</w:t>
      </w:r>
      <w:proofErr w:type="spellEnd"/>
      <w:r w:rsidRPr="006B1840">
        <w:rPr>
          <w:rFonts w:asciiTheme="minorHAnsi" w:hAnsiTheme="minorHAnsi" w:cs="Arial"/>
          <w:sz w:val="20"/>
          <w:szCs w:val="20"/>
          <w:lang w:val="en-US"/>
        </w:rPr>
        <w:t xml:space="preserve"> and intravenous gadolinium injections. </w:t>
      </w:r>
      <w:proofErr w:type="spellStart"/>
      <w:r w:rsidRPr="006B1840">
        <w:rPr>
          <w:rFonts w:asciiTheme="minorHAnsi" w:hAnsiTheme="minorHAnsi" w:cs="Arial"/>
          <w:sz w:val="20"/>
          <w:szCs w:val="20"/>
          <w:lang w:val="en-US"/>
        </w:rPr>
        <w:t>Acta</w:t>
      </w:r>
      <w:proofErr w:type="spellEnd"/>
      <w:r w:rsidRPr="006B1840">
        <w:rPr>
          <w:rFonts w:asciiTheme="minorHAnsi" w:hAnsiTheme="minorHAnsi" w:cs="Arial"/>
          <w:sz w:val="20"/>
          <w:szCs w:val="20"/>
          <w:lang w:val="en-US"/>
        </w:rPr>
        <w:t xml:space="preserve"> </w:t>
      </w:r>
      <w:proofErr w:type="spellStart"/>
      <w:r w:rsidRPr="006B1840">
        <w:rPr>
          <w:rFonts w:asciiTheme="minorHAnsi" w:hAnsiTheme="minorHAnsi" w:cs="Arial"/>
          <w:sz w:val="20"/>
          <w:szCs w:val="20"/>
          <w:lang w:val="en-US"/>
        </w:rPr>
        <w:t>Otolaryngol</w:t>
      </w:r>
      <w:proofErr w:type="spellEnd"/>
      <w:r w:rsidRPr="006B1840">
        <w:rPr>
          <w:rFonts w:asciiTheme="minorHAnsi" w:hAnsiTheme="minorHAnsi" w:cs="Arial"/>
          <w:sz w:val="20"/>
          <w:szCs w:val="20"/>
          <w:lang w:val="en-US"/>
        </w:rPr>
        <w:t xml:space="preserve"> 133:434–8.</w:t>
      </w:r>
      <w:bookmarkStart w:id="73" w:name="_GoBack"/>
      <w:bookmarkEnd w:id="73"/>
    </w:p>
    <w:p w14:paraId="2D4E1C64" w14:textId="77777777" w:rsidR="0041354F" w:rsidRPr="00713393" w:rsidRDefault="0041354F" w:rsidP="00EE5A48">
      <w:pPr>
        <w:jc w:val="both"/>
        <w:rPr>
          <w:rFonts w:asciiTheme="minorHAnsi" w:hAnsiTheme="minorHAnsi" w:cs="Arial"/>
          <w:sz w:val="20"/>
          <w:szCs w:val="20"/>
          <w:lang w:val="en-US"/>
        </w:rPr>
      </w:pPr>
    </w:p>
    <w:p w14:paraId="22BC6198" w14:textId="5D95997F" w:rsidR="00677F53" w:rsidRDefault="00325FA0" w:rsidP="00EE5A48">
      <w:pPr>
        <w:jc w:val="both"/>
        <w:rPr>
          <w:ins w:id="74" w:author="Neuro" w:date="2016-04-11T04:55:00Z"/>
          <w:rFonts w:asciiTheme="minorHAnsi" w:hAnsiTheme="minorHAnsi" w:cs="Arial"/>
          <w:color w:val="000000" w:themeColor="text1"/>
          <w:sz w:val="20"/>
          <w:szCs w:val="20"/>
          <w:lang w:val="en-US"/>
        </w:rPr>
      </w:pPr>
      <w:r w:rsidRPr="00637268">
        <w:rPr>
          <w:rFonts w:asciiTheme="minorHAnsi" w:hAnsiTheme="minorHAnsi" w:cs="Arial"/>
          <w:sz w:val="20"/>
          <w:szCs w:val="20"/>
          <w:lang w:val="en-US"/>
        </w:rPr>
        <w:t xml:space="preserve">Supported by the </w:t>
      </w:r>
      <w:r w:rsidR="00F17FD0" w:rsidRPr="00637268">
        <w:rPr>
          <w:rFonts w:asciiTheme="minorHAnsi" w:hAnsiTheme="minorHAnsi" w:cs="Arial"/>
          <w:sz w:val="20"/>
          <w:szCs w:val="20"/>
          <w:lang w:val="en-US"/>
        </w:rPr>
        <w:t>Bavarian Research Foundation (</w:t>
      </w:r>
      <w:proofErr w:type="spellStart"/>
      <w:r w:rsidR="00062562" w:rsidRPr="00637268">
        <w:rPr>
          <w:rFonts w:asciiTheme="minorHAnsi" w:hAnsiTheme="minorHAnsi" w:cs="Arial"/>
          <w:sz w:val="20"/>
          <w:szCs w:val="20"/>
          <w:lang w:val="en-US"/>
        </w:rPr>
        <w:t>Bayerische</w:t>
      </w:r>
      <w:proofErr w:type="spellEnd"/>
      <w:r w:rsidR="00062562" w:rsidRPr="00637268">
        <w:rPr>
          <w:rFonts w:asciiTheme="minorHAnsi" w:hAnsiTheme="minorHAnsi" w:cs="Arial"/>
          <w:sz w:val="20"/>
          <w:szCs w:val="20"/>
          <w:lang w:val="en-US"/>
        </w:rPr>
        <w:t xml:space="preserve"> </w:t>
      </w:r>
      <w:proofErr w:type="spellStart"/>
      <w:r w:rsidR="00062562" w:rsidRPr="00637268">
        <w:rPr>
          <w:rFonts w:asciiTheme="minorHAnsi" w:hAnsiTheme="minorHAnsi" w:cs="Arial"/>
          <w:sz w:val="20"/>
          <w:szCs w:val="20"/>
          <w:lang w:val="en-US"/>
        </w:rPr>
        <w:t>Forschungsstiftung</w:t>
      </w:r>
      <w:proofErr w:type="spellEnd"/>
      <w:r w:rsidR="00F17FD0" w:rsidRPr="00637268">
        <w:rPr>
          <w:rFonts w:asciiTheme="minorHAnsi" w:hAnsiTheme="minorHAnsi" w:cs="Arial"/>
          <w:sz w:val="20"/>
          <w:szCs w:val="20"/>
          <w:lang w:val="en-US"/>
        </w:rPr>
        <w:t>, Grant code AZ-1160-15)</w:t>
      </w:r>
      <w:r w:rsidR="00062562" w:rsidRPr="00637268">
        <w:rPr>
          <w:rFonts w:asciiTheme="minorHAnsi" w:hAnsiTheme="minorHAnsi" w:cs="Arial"/>
          <w:sz w:val="20"/>
          <w:szCs w:val="20"/>
          <w:lang w:val="en-US"/>
        </w:rPr>
        <w:t xml:space="preserve">, </w:t>
      </w:r>
      <w:r w:rsidR="00F17FD0" w:rsidRPr="00637268">
        <w:rPr>
          <w:rFonts w:asciiTheme="minorHAnsi" w:hAnsiTheme="minorHAnsi" w:cs="Arial"/>
          <w:sz w:val="20"/>
          <w:szCs w:val="20"/>
          <w:lang w:val="en-US"/>
        </w:rPr>
        <w:t xml:space="preserve">the </w:t>
      </w:r>
      <w:r w:rsidRPr="00637268">
        <w:rPr>
          <w:rFonts w:asciiTheme="minorHAnsi" w:hAnsiTheme="minorHAnsi" w:cs="Arial"/>
          <w:sz w:val="20"/>
          <w:szCs w:val="20"/>
          <w:lang w:val="en-US"/>
        </w:rPr>
        <w:t xml:space="preserve">Graduate School of Systemic Neuroscience (GSN), the German Foundation for Neurology (Deutsche </w:t>
      </w:r>
      <w:proofErr w:type="spellStart"/>
      <w:r w:rsidRPr="00637268">
        <w:rPr>
          <w:rFonts w:asciiTheme="minorHAnsi" w:hAnsiTheme="minorHAnsi" w:cs="Arial"/>
          <w:sz w:val="20"/>
          <w:szCs w:val="20"/>
          <w:lang w:val="en-US"/>
        </w:rPr>
        <w:t>Stiftung</w:t>
      </w:r>
      <w:proofErr w:type="spellEnd"/>
      <w:r w:rsidRPr="00637268">
        <w:rPr>
          <w:rFonts w:asciiTheme="minorHAnsi" w:hAnsiTheme="minorHAnsi" w:cs="Arial"/>
          <w:sz w:val="20"/>
          <w:szCs w:val="20"/>
          <w:lang w:val="en-US"/>
        </w:rPr>
        <w:t xml:space="preserve"> </w:t>
      </w:r>
      <w:proofErr w:type="spellStart"/>
      <w:r w:rsidRPr="00637268">
        <w:rPr>
          <w:rFonts w:asciiTheme="minorHAnsi" w:hAnsiTheme="minorHAnsi" w:cs="Arial"/>
          <w:sz w:val="20"/>
          <w:szCs w:val="20"/>
          <w:lang w:val="en-US"/>
        </w:rPr>
        <w:t>Neurologie</w:t>
      </w:r>
      <w:proofErr w:type="spellEnd"/>
      <w:r w:rsidRPr="00637268">
        <w:rPr>
          <w:rFonts w:asciiTheme="minorHAnsi" w:hAnsiTheme="minorHAnsi" w:cs="Arial"/>
          <w:sz w:val="20"/>
          <w:szCs w:val="20"/>
          <w:lang w:val="en-US"/>
        </w:rPr>
        <w:t xml:space="preserve">) and the </w:t>
      </w:r>
      <w:r w:rsidR="00FE7992" w:rsidRPr="00637268">
        <w:rPr>
          <w:rFonts w:asciiTheme="minorHAnsi" w:hAnsiTheme="minorHAnsi" w:cs="Arial"/>
          <w:sz w:val="20"/>
          <w:szCs w:val="20"/>
          <w:lang w:val="en-US"/>
        </w:rPr>
        <w:t xml:space="preserve">German Federal Ministry </w:t>
      </w:r>
      <w:r w:rsidR="00DD5E39" w:rsidRPr="00637268">
        <w:rPr>
          <w:rFonts w:asciiTheme="minorHAnsi" w:hAnsiTheme="minorHAnsi" w:cs="Arial"/>
          <w:sz w:val="20"/>
          <w:szCs w:val="20"/>
          <w:lang w:val="en-US"/>
        </w:rPr>
        <w:t>of</w:t>
      </w:r>
      <w:r w:rsidR="00FE7992" w:rsidRPr="00637268">
        <w:rPr>
          <w:rFonts w:asciiTheme="minorHAnsi" w:hAnsiTheme="minorHAnsi" w:cs="Arial"/>
          <w:sz w:val="20"/>
          <w:szCs w:val="20"/>
          <w:lang w:val="en-US"/>
        </w:rPr>
        <w:t xml:space="preserve"> Education and Research (</w:t>
      </w:r>
      <w:r w:rsidRPr="00637268">
        <w:rPr>
          <w:rFonts w:asciiTheme="minorHAnsi" w:hAnsiTheme="minorHAnsi" w:cs="Arial"/>
          <w:sz w:val="20"/>
          <w:szCs w:val="20"/>
          <w:lang w:val="en-US"/>
        </w:rPr>
        <w:t>German Center for Vertigo and Balance Disorders -IFB</w:t>
      </w:r>
      <w:r w:rsidRPr="00637268">
        <w:rPr>
          <w:rFonts w:asciiTheme="minorHAnsi" w:hAnsiTheme="minorHAnsi" w:cs="Arial"/>
          <w:sz w:val="20"/>
          <w:szCs w:val="20"/>
          <w:vertAlign w:val="superscript"/>
          <w:lang w:val="en-US"/>
        </w:rPr>
        <w:t>LMU</w:t>
      </w:r>
      <w:r w:rsidR="00DD5E39" w:rsidRPr="00637268">
        <w:rPr>
          <w:rFonts w:asciiTheme="minorHAnsi" w:hAnsiTheme="minorHAnsi" w:cs="Arial"/>
          <w:sz w:val="20"/>
          <w:szCs w:val="20"/>
          <w:lang w:val="en-US"/>
        </w:rPr>
        <w:t xml:space="preserve">, </w:t>
      </w:r>
      <w:r w:rsidR="00DD5E39" w:rsidRPr="00637268">
        <w:rPr>
          <w:rFonts w:asciiTheme="minorHAnsi" w:hAnsiTheme="minorHAnsi" w:cs="Arial"/>
          <w:color w:val="000000" w:themeColor="text1"/>
          <w:sz w:val="20"/>
          <w:szCs w:val="20"/>
          <w:lang w:val="en-US"/>
        </w:rPr>
        <w:t xml:space="preserve">Grant code 01 EO </w:t>
      </w:r>
      <w:r w:rsidR="00713393" w:rsidRPr="00713393">
        <w:rPr>
          <w:rFonts w:asciiTheme="minorHAnsi" w:hAnsiTheme="minorHAnsi" w:cs="Arial"/>
          <w:color w:val="000000" w:themeColor="text1"/>
          <w:sz w:val="20"/>
          <w:szCs w:val="20"/>
        </w:rPr>
        <w:t>1401</w:t>
      </w:r>
      <w:r w:rsidR="00DD5E39" w:rsidRPr="00637268">
        <w:rPr>
          <w:rFonts w:asciiTheme="minorHAnsi" w:hAnsiTheme="minorHAnsi" w:cs="Arial"/>
          <w:color w:val="000000" w:themeColor="text1"/>
          <w:sz w:val="20"/>
          <w:szCs w:val="20"/>
          <w:lang w:val="en-US"/>
        </w:rPr>
        <w:t>)</w:t>
      </w:r>
      <w:r w:rsidRPr="00637268">
        <w:rPr>
          <w:rFonts w:asciiTheme="minorHAnsi" w:hAnsiTheme="minorHAnsi" w:cs="Arial"/>
          <w:color w:val="000000" w:themeColor="text1"/>
          <w:sz w:val="20"/>
          <w:szCs w:val="20"/>
          <w:lang w:val="en-US"/>
        </w:rPr>
        <w:t>.</w:t>
      </w:r>
    </w:p>
    <w:p w14:paraId="49E10391" w14:textId="77777777" w:rsidR="00B40EA5" w:rsidRDefault="00B40EA5" w:rsidP="00EE5A48">
      <w:pPr>
        <w:jc w:val="both"/>
        <w:rPr>
          <w:ins w:id="75" w:author="Neuro" w:date="2016-04-11T04:55:00Z"/>
          <w:rFonts w:asciiTheme="minorHAnsi" w:hAnsiTheme="minorHAnsi" w:cs="Arial"/>
          <w:color w:val="000000" w:themeColor="text1"/>
          <w:sz w:val="20"/>
          <w:szCs w:val="20"/>
          <w:lang w:val="en-US"/>
        </w:rPr>
      </w:pPr>
    </w:p>
    <w:p w14:paraId="2937C82F" w14:textId="0A4512A5" w:rsidR="009C59AB" w:rsidRPr="009C59AB" w:rsidRDefault="00B40EA5">
      <w:pPr>
        <w:pStyle w:val="NormalWeb"/>
        <w:ind w:left="480" w:hanging="480"/>
        <w:divId w:val="651175805"/>
        <w:rPr>
          <w:rFonts w:ascii="Calibri" w:eastAsiaTheme="minorEastAsia" w:hAnsi="Calibri"/>
          <w:noProof/>
          <w:sz w:val="20"/>
        </w:rPr>
      </w:pPr>
      <w:ins w:id="76" w:author="Neuro" w:date="2016-04-11T04:55:00Z">
        <w:r>
          <w:rPr>
            <w:rFonts w:asciiTheme="minorHAnsi" w:hAnsiTheme="minorHAnsi" w:cs="Arial"/>
            <w:color w:val="000000" w:themeColor="text1"/>
            <w:sz w:val="20"/>
            <w:szCs w:val="20"/>
          </w:rPr>
          <w:fldChar w:fldCharType="begin" w:fldLock="1"/>
        </w:r>
        <w:r>
          <w:rPr>
            <w:rFonts w:asciiTheme="minorHAnsi" w:hAnsiTheme="minorHAnsi" w:cs="Arial"/>
            <w:color w:val="000000" w:themeColor="text1"/>
            <w:sz w:val="20"/>
            <w:szCs w:val="20"/>
          </w:rPr>
          <w:instrText xml:space="preserve">ADDIN Mendeley Bibliography CSL_BIBLIOGRAPHY </w:instrText>
        </w:r>
      </w:ins>
      <w:r>
        <w:rPr>
          <w:rFonts w:asciiTheme="minorHAnsi" w:hAnsiTheme="minorHAnsi" w:cs="Arial"/>
          <w:color w:val="000000" w:themeColor="text1"/>
          <w:sz w:val="20"/>
          <w:szCs w:val="20"/>
        </w:rPr>
        <w:fldChar w:fldCharType="separate"/>
      </w:r>
      <w:r w:rsidR="009C59AB" w:rsidRPr="009C59AB">
        <w:rPr>
          <w:rFonts w:ascii="Calibri" w:hAnsi="Calibri"/>
          <w:noProof/>
          <w:sz w:val="20"/>
        </w:rPr>
        <w:t xml:space="preserve">Gürkov, R. et al., 2014. MR volumetric assessment of endolymphatic hydrops. </w:t>
      </w:r>
      <w:r w:rsidR="009C59AB" w:rsidRPr="009C59AB">
        <w:rPr>
          <w:rFonts w:ascii="Calibri" w:hAnsi="Calibri"/>
          <w:i/>
          <w:iCs/>
          <w:noProof/>
          <w:sz w:val="20"/>
        </w:rPr>
        <w:t>European Radiology</w:t>
      </w:r>
      <w:r w:rsidR="009C59AB" w:rsidRPr="009C59AB">
        <w:rPr>
          <w:rFonts w:ascii="Calibri" w:hAnsi="Calibri"/>
          <w:noProof/>
          <w:sz w:val="20"/>
        </w:rPr>
        <w:t>, 25(2), pp.585–595.</w:t>
      </w:r>
    </w:p>
    <w:p w14:paraId="5C078964" w14:textId="77777777" w:rsidR="009C59AB" w:rsidRPr="009C59AB" w:rsidRDefault="009C59AB">
      <w:pPr>
        <w:pStyle w:val="NormalWeb"/>
        <w:ind w:left="480" w:hanging="480"/>
        <w:divId w:val="651175805"/>
        <w:rPr>
          <w:rFonts w:ascii="Calibri" w:hAnsi="Calibri"/>
          <w:noProof/>
          <w:sz w:val="20"/>
        </w:rPr>
      </w:pPr>
      <w:r w:rsidRPr="009C59AB">
        <w:rPr>
          <w:rFonts w:ascii="Calibri" w:hAnsi="Calibri"/>
          <w:noProof/>
          <w:sz w:val="20"/>
        </w:rPr>
        <w:t xml:space="preserve">Iida, T. et al., 2013. Magnetic resonance imaging of the inner ear after both intratympanic and intravenous gadolinium injections. </w:t>
      </w:r>
      <w:r w:rsidRPr="009C59AB">
        <w:rPr>
          <w:rFonts w:ascii="Calibri" w:hAnsi="Calibri"/>
          <w:i/>
          <w:iCs/>
          <w:noProof/>
          <w:sz w:val="20"/>
        </w:rPr>
        <w:t>Acta oto-laryngologica</w:t>
      </w:r>
      <w:r w:rsidRPr="009C59AB">
        <w:rPr>
          <w:rFonts w:ascii="Calibri" w:hAnsi="Calibri"/>
          <w:noProof/>
          <w:sz w:val="20"/>
        </w:rPr>
        <w:t>, 133(5), pp.434–8. Available at: http://www.ncbi.nlm.nih.gov/pubmed/23294239.</w:t>
      </w:r>
    </w:p>
    <w:p w14:paraId="282EA4C2" w14:textId="77777777" w:rsidR="009C59AB" w:rsidRPr="009C59AB" w:rsidRDefault="009C59AB">
      <w:pPr>
        <w:pStyle w:val="NormalWeb"/>
        <w:ind w:left="480" w:hanging="480"/>
        <w:divId w:val="651175805"/>
        <w:rPr>
          <w:rFonts w:ascii="Calibri" w:hAnsi="Calibri"/>
          <w:noProof/>
          <w:sz w:val="20"/>
        </w:rPr>
      </w:pPr>
      <w:r w:rsidRPr="009C59AB">
        <w:rPr>
          <w:rFonts w:ascii="Calibri" w:hAnsi="Calibri"/>
          <w:noProof/>
          <w:sz w:val="20"/>
        </w:rPr>
        <w:t xml:space="preserve">Tanigawa, T. et al., 2011. Visualization of endolymphatic hydrops after administration of a standard dose of an intravenous gadolinium-based contrast agent. </w:t>
      </w:r>
      <w:r w:rsidRPr="009C59AB">
        <w:rPr>
          <w:rFonts w:ascii="Calibri" w:hAnsi="Calibri"/>
          <w:i/>
          <w:iCs/>
          <w:noProof/>
          <w:sz w:val="20"/>
        </w:rPr>
        <w:t>Acta oto-laryngologica</w:t>
      </w:r>
      <w:r w:rsidRPr="009C59AB">
        <w:rPr>
          <w:rFonts w:ascii="Calibri" w:hAnsi="Calibri"/>
          <w:noProof/>
          <w:sz w:val="20"/>
        </w:rPr>
        <w:t>, 131(6), pp.596–601.</w:t>
      </w:r>
    </w:p>
    <w:p w14:paraId="207381BE" w14:textId="77777777" w:rsidR="009C59AB" w:rsidRPr="009C59AB" w:rsidRDefault="009C59AB">
      <w:pPr>
        <w:pStyle w:val="NormalWeb"/>
        <w:ind w:left="480" w:hanging="480"/>
        <w:divId w:val="651175805"/>
        <w:rPr>
          <w:rFonts w:ascii="Calibri" w:hAnsi="Calibri"/>
          <w:noProof/>
          <w:sz w:val="20"/>
        </w:rPr>
      </w:pPr>
      <w:r w:rsidRPr="009C59AB">
        <w:rPr>
          <w:rFonts w:ascii="Calibri" w:hAnsi="Calibri"/>
          <w:noProof/>
          <w:sz w:val="20"/>
        </w:rPr>
        <w:t xml:space="preserve">Yamazaki, M. et al., 2012. Comparison of contrast effect on the cochlear perilymph after intratympanic and intravenous gadolinium injection. </w:t>
      </w:r>
      <w:r w:rsidRPr="009C59AB">
        <w:rPr>
          <w:rFonts w:ascii="Calibri" w:hAnsi="Calibri"/>
          <w:i/>
          <w:iCs/>
          <w:noProof/>
          <w:sz w:val="20"/>
        </w:rPr>
        <w:t>American Journal of Neuroradiology</w:t>
      </w:r>
      <w:r w:rsidRPr="009C59AB">
        <w:rPr>
          <w:rFonts w:ascii="Calibri" w:hAnsi="Calibri"/>
          <w:noProof/>
          <w:sz w:val="20"/>
        </w:rPr>
        <w:t>, 33(4), pp.773–778.</w:t>
      </w:r>
    </w:p>
    <w:p w14:paraId="5852BFE5" w14:textId="096E44D1" w:rsidR="00B40EA5" w:rsidRPr="00713393" w:rsidRDefault="00B40EA5" w:rsidP="009C59AB">
      <w:pPr>
        <w:pStyle w:val="NormalWeb"/>
        <w:ind w:left="480" w:hanging="480"/>
        <w:divId w:val="177472232"/>
        <w:rPr>
          <w:rFonts w:asciiTheme="minorHAnsi" w:hAnsiTheme="minorHAnsi" w:cs="Arial"/>
          <w:color w:val="000000" w:themeColor="text1"/>
          <w:sz w:val="20"/>
          <w:szCs w:val="20"/>
        </w:rPr>
      </w:pPr>
      <w:ins w:id="77" w:author="Neuro" w:date="2016-04-11T04:55:00Z">
        <w:r>
          <w:rPr>
            <w:rFonts w:asciiTheme="minorHAnsi" w:hAnsiTheme="minorHAnsi" w:cs="Arial"/>
            <w:color w:val="000000" w:themeColor="text1"/>
            <w:sz w:val="20"/>
            <w:szCs w:val="20"/>
          </w:rPr>
          <w:fldChar w:fldCharType="end"/>
        </w:r>
      </w:ins>
    </w:p>
    <w:p w14:paraId="2FF8CFAC" w14:textId="50045C14" w:rsidR="00677F53" w:rsidRPr="00637268" w:rsidRDefault="00677F53" w:rsidP="00EE5A48">
      <w:pPr>
        <w:rPr>
          <w:rFonts w:asciiTheme="minorHAnsi" w:hAnsiTheme="minorHAnsi" w:cs="Arial"/>
          <w:sz w:val="2"/>
          <w:szCs w:val="2"/>
          <w:lang w:val="en-US"/>
        </w:rPr>
      </w:pPr>
    </w:p>
    <w:sectPr w:rsidR="00677F53" w:rsidRPr="00637268" w:rsidSect="0005757C">
      <w:pgSz w:w="11906" w:h="16838"/>
      <w:pgMar w:top="567"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7F6821"/>
    <w:multiLevelType w:val="hybridMultilevel"/>
    <w:tmpl w:val="2C866F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B8718F"/>
    <w:multiLevelType w:val="hybridMultilevel"/>
    <w:tmpl w:val="A05A3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F71CF0"/>
    <w:multiLevelType w:val="hybridMultilevel"/>
    <w:tmpl w:val="7AFCA6FC"/>
    <w:lvl w:ilvl="0" w:tplc="60447AF2">
      <w:start w:val="1"/>
      <w:numFmt w:val="lowerRoman"/>
      <w:lvlText w:val="(%1)"/>
      <w:lvlJc w:val="left"/>
      <w:pPr>
        <w:ind w:left="1080" w:hanging="720"/>
      </w:pPr>
      <w:rPr>
        <w:rFonts w:cs="Times New Roman" w:hint="default"/>
        <w:i/>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3C19474C"/>
    <w:multiLevelType w:val="hybridMultilevel"/>
    <w:tmpl w:val="C3B81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455859"/>
    <w:multiLevelType w:val="hybridMultilevel"/>
    <w:tmpl w:val="957C2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104921"/>
    <w:multiLevelType w:val="hybridMultilevel"/>
    <w:tmpl w:val="957C2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oNotTrackMoves/>
  <w:defaultTabStop w:val="708"/>
  <w:hyphenationZone w:val="425"/>
  <w:characterSpacingControl w:val="doNotCompress"/>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w5adrx65pxtbe29fnxrxrgs52d2wwtt0re&quot;&gt;DIET&lt;record-ids&gt;&lt;item&gt;260&lt;/item&gt;&lt;item&gt;717&lt;/item&gt;&lt;item&gt;1251&lt;/item&gt;&lt;/record-ids&gt;&lt;/item&gt;&lt;/Libraries&gt;"/>
  </w:docVars>
  <w:rsids>
    <w:rsidRoot w:val="00734B9F"/>
    <w:rsid w:val="00000ECB"/>
    <w:rsid w:val="00006333"/>
    <w:rsid w:val="000120E3"/>
    <w:rsid w:val="000233FD"/>
    <w:rsid w:val="00033704"/>
    <w:rsid w:val="000342F8"/>
    <w:rsid w:val="0003683C"/>
    <w:rsid w:val="000369A3"/>
    <w:rsid w:val="00036C25"/>
    <w:rsid w:val="00043868"/>
    <w:rsid w:val="0004645A"/>
    <w:rsid w:val="0005757C"/>
    <w:rsid w:val="00061C1B"/>
    <w:rsid w:val="00062562"/>
    <w:rsid w:val="0006465F"/>
    <w:rsid w:val="000664DE"/>
    <w:rsid w:val="000820A5"/>
    <w:rsid w:val="00091DFE"/>
    <w:rsid w:val="000A62DA"/>
    <w:rsid w:val="000B32F4"/>
    <w:rsid w:val="000B4E23"/>
    <w:rsid w:val="000B6DC7"/>
    <w:rsid w:val="000C2771"/>
    <w:rsid w:val="000C4181"/>
    <w:rsid w:val="000C75FE"/>
    <w:rsid w:val="000D3BE4"/>
    <w:rsid w:val="000E098B"/>
    <w:rsid w:val="000E46E3"/>
    <w:rsid w:val="000E690C"/>
    <w:rsid w:val="000F357D"/>
    <w:rsid w:val="000F4DEA"/>
    <w:rsid w:val="001000F4"/>
    <w:rsid w:val="00103DA9"/>
    <w:rsid w:val="00107ED8"/>
    <w:rsid w:val="00110AB9"/>
    <w:rsid w:val="0012105A"/>
    <w:rsid w:val="001265C7"/>
    <w:rsid w:val="001311C7"/>
    <w:rsid w:val="00134196"/>
    <w:rsid w:val="00155364"/>
    <w:rsid w:val="00156E81"/>
    <w:rsid w:val="001662DC"/>
    <w:rsid w:val="001777D0"/>
    <w:rsid w:val="001822DA"/>
    <w:rsid w:val="00187185"/>
    <w:rsid w:val="001972E1"/>
    <w:rsid w:val="00197E73"/>
    <w:rsid w:val="001A4883"/>
    <w:rsid w:val="001A4DD8"/>
    <w:rsid w:val="001A79D7"/>
    <w:rsid w:val="001A7E15"/>
    <w:rsid w:val="001D2399"/>
    <w:rsid w:val="001D7D1D"/>
    <w:rsid w:val="001E182A"/>
    <w:rsid w:val="001E4371"/>
    <w:rsid w:val="001E77A7"/>
    <w:rsid w:val="001F190B"/>
    <w:rsid w:val="0020674E"/>
    <w:rsid w:val="00221FEB"/>
    <w:rsid w:val="002225F0"/>
    <w:rsid w:val="00224260"/>
    <w:rsid w:val="00242AF3"/>
    <w:rsid w:val="00253F58"/>
    <w:rsid w:val="002548EB"/>
    <w:rsid w:val="00257748"/>
    <w:rsid w:val="0026358C"/>
    <w:rsid w:val="002728E3"/>
    <w:rsid w:val="00285B54"/>
    <w:rsid w:val="00293EF9"/>
    <w:rsid w:val="00297994"/>
    <w:rsid w:val="002A6A0D"/>
    <w:rsid w:val="002B4D78"/>
    <w:rsid w:val="002B5DEB"/>
    <w:rsid w:val="002C4EE2"/>
    <w:rsid w:val="002D0A35"/>
    <w:rsid w:val="002E189A"/>
    <w:rsid w:val="002E2463"/>
    <w:rsid w:val="002E4711"/>
    <w:rsid w:val="002F1658"/>
    <w:rsid w:val="002F69CE"/>
    <w:rsid w:val="00304B7A"/>
    <w:rsid w:val="0030567D"/>
    <w:rsid w:val="003149E3"/>
    <w:rsid w:val="00316673"/>
    <w:rsid w:val="00325FA0"/>
    <w:rsid w:val="00332570"/>
    <w:rsid w:val="00334C32"/>
    <w:rsid w:val="00337896"/>
    <w:rsid w:val="00341265"/>
    <w:rsid w:val="0034379E"/>
    <w:rsid w:val="00346A61"/>
    <w:rsid w:val="00354499"/>
    <w:rsid w:val="00361693"/>
    <w:rsid w:val="00365367"/>
    <w:rsid w:val="00373042"/>
    <w:rsid w:val="0038300E"/>
    <w:rsid w:val="003862F6"/>
    <w:rsid w:val="00386585"/>
    <w:rsid w:val="0039329B"/>
    <w:rsid w:val="00395508"/>
    <w:rsid w:val="003A39C6"/>
    <w:rsid w:val="003B7726"/>
    <w:rsid w:val="003C023C"/>
    <w:rsid w:val="003C2FC7"/>
    <w:rsid w:val="003C3BEB"/>
    <w:rsid w:val="003C5875"/>
    <w:rsid w:val="003C5BDD"/>
    <w:rsid w:val="003E4D37"/>
    <w:rsid w:val="00411776"/>
    <w:rsid w:val="0041354F"/>
    <w:rsid w:val="00415FE0"/>
    <w:rsid w:val="004175E3"/>
    <w:rsid w:val="004218D2"/>
    <w:rsid w:val="00425B82"/>
    <w:rsid w:val="004273ED"/>
    <w:rsid w:val="00432D24"/>
    <w:rsid w:val="0045463D"/>
    <w:rsid w:val="00472717"/>
    <w:rsid w:val="00472D07"/>
    <w:rsid w:val="00473F52"/>
    <w:rsid w:val="00476B20"/>
    <w:rsid w:val="00480533"/>
    <w:rsid w:val="004837D9"/>
    <w:rsid w:val="00485A25"/>
    <w:rsid w:val="00487934"/>
    <w:rsid w:val="004A18AA"/>
    <w:rsid w:val="004C4045"/>
    <w:rsid w:val="004E11E1"/>
    <w:rsid w:val="004E376C"/>
    <w:rsid w:val="004F06BC"/>
    <w:rsid w:val="00503882"/>
    <w:rsid w:val="005147C3"/>
    <w:rsid w:val="00525608"/>
    <w:rsid w:val="00525F7B"/>
    <w:rsid w:val="00525FDF"/>
    <w:rsid w:val="00527E3C"/>
    <w:rsid w:val="00534FEF"/>
    <w:rsid w:val="0053563E"/>
    <w:rsid w:val="00536C26"/>
    <w:rsid w:val="005375EC"/>
    <w:rsid w:val="00540166"/>
    <w:rsid w:val="00552FAC"/>
    <w:rsid w:val="00564ACD"/>
    <w:rsid w:val="00572711"/>
    <w:rsid w:val="00575A46"/>
    <w:rsid w:val="00577DD3"/>
    <w:rsid w:val="005815C6"/>
    <w:rsid w:val="00581B20"/>
    <w:rsid w:val="005830A5"/>
    <w:rsid w:val="00585D96"/>
    <w:rsid w:val="0058756F"/>
    <w:rsid w:val="0059317C"/>
    <w:rsid w:val="00596D82"/>
    <w:rsid w:val="005A7A27"/>
    <w:rsid w:val="005A7BE1"/>
    <w:rsid w:val="005C1D85"/>
    <w:rsid w:val="005C26D8"/>
    <w:rsid w:val="005C32DC"/>
    <w:rsid w:val="005E490F"/>
    <w:rsid w:val="00601C10"/>
    <w:rsid w:val="00602A97"/>
    <w:rsid w:val="0060751A"/>
    <w:rsid w:val="006154B1"/>
    <w:rsid w:val="00615E2E"/>
    <w:rsid w:val="0061639A"/>
    <w:rsid w:val="00620247"/>
    <w:rsid w:val="00624357"/>
    <w:rsid w:val="0062587E"/>
    <w:rsid w:val="00634717"/>
    <w:rsid w:val="0063497C"/>
    <w:rsid w:val="00635AF6"/>
    <w:rsid w:val="00637268"/>
    <w:rsid w:val="006405C1"/>
    <w:rsid w:val="00645D8C"/>
    <w:rsid w:val="006478B9"/>
    <w:rsid w:val="00652B7C"/>
    <w:rsid w:val="00660D7B"/>
    <w:rsid w:val="006631E5"/>
    <w:rsid w:val="0067067A"/>
    <w:rsid w:val="00671DDE"/>
    <w:rsid w:val="0067204E"/>
    <w:rsid w:val="006754A0"/>
    <w:rsid w:val="006776B8"/>
    <w:rsid w:val="00677F53"/>
    <w:rsid w:val="00690F9D"/>
    <w:rsid w:val="006A0946"/>
    <w:rsid w:val="006A2DCC"/>
    <w:rsid w:val="006A2F6D"/>
    <w:rsid w:val="006A6ADB"/>
    <w:rsid w:val="006A7480"/>
    <w:rsid w:val="006B1840"/>
    <w:rsid w:val="006C1125"/>
    <w:rsid w:val="006C31DD"/>
    <w:rsid w:val="006C5078"/>
    <w:rsid w:val="006D0293"/>
    <w:rsid w:val="006D1FE1"/>
    <w:rsid w:val="006D672D"/>
    <w:rsid w:val="006E6EC4"/>
    <w:rsid w:val="00701205"/>
    <w:rsid w:val="00713393"/>
    <w:rsid w:val="007179F5"/>
    <w:rsid w:val="0073067D"/>
    <w:rsid w:val="00734664"/>
    <w:rsid w:val="00734B9F"/>
    <w:rsid w:val="007360A3"/>
    <w:rsid w:val="007401A3"/>
    <w:rsid w:val="00743E91"/>
    <w:rsid w:val="00754430"/>
    <w:rsid w:val="00755B8E"/>
    <w:rsid w:val="00756518"/>
    <w:rsid w:val="007758AC"/>
    <w:rsid w:val="00783A64"/>
    <w:rsid w:val="007B078A"/>
    <w:rsid w:val="007B7F5B"/>
    <w:rsid w:val="007C0683"/>
    <w:rsid w:val="007C09A1"/>
    <w:rsid w:val="007C09B3"/>
    <w:rsid w:val="007D2522"/>
    <w:rsid w:val="007D39B9"/>
    <w:rsid w:val="007E3110"/>
    <w:rsid w:val="00813B80"/>
    <w:rsid w:val="00814ED0"/>
    <w:rsid w:val="008156F4"/>
    <w:rsid w:val="00825DEB"/>
    <w:rsid w:val="00832D12"/>
    <w:rsid w:val="00840B7C"/>
    <w:rsid w:val="00845B2B"/>
    <w:rsid w:val="00852D5C"/>
    <w:rsid w:val="00855C19"/>
    <w:rsid w:val="00860F40"/>
    <w:rsid w:val="00863F1E"/>
    <w:rsid w:val="00882899"/>
    <w:rsid w:val="0088619E"/>
    <w:rsid w:val="00895D8F"/>
    <w:rsid w:val="008B67C3"/>
    <w:rsid w:val="008C5358"/>
    <w:rsid w:val="008C7372"/>
    <w:rsid w:val="008D4C4B"/>
    <w:rsid w:val="008D68CF"/>
    <w:rsid w:val="008D6C79"/>
    <w:rsid w:val="008F1BD8"/>
    <w:rsid w:val="008F1CF8"/>
    <w:rsid w:val="008F4C9C"/>
    <w:rsid w:val="00901874"/>
    <w:rsid w:val="00901D47"/>
    <w:rsid w:val="00902AE1"/>
    <w:rsid w:val="00904B19"/>
    <w:rsid w:val="00911810"/>
    <w:rsid w:val="00914822"/>
    <w:rsid w:val="00914E2E"/>
    <w:rsid w:val="00927221"/>
    <w:rsid w:val="00932FE0"/>
    <w:rsid w:val="00937549"/>
    <w:rsid w:val="0094321F"/>
    <w:rsid w:val="0095132F"/>
    <w:rsid w:val="0097110A"/>
    <w:rsid w:val="00995898"/>
    <w:rsid w:val="009A0F72"/>
    <w:rsid w:val="009A2FBE"/>
    <w:rsid w:val="009A76A8"/>
    <w:rsid w:val="009B3BA1"/>
    <w:rsid w:val="009C59AB"/>
    <w:rsid w:val="009D3D9F"/>
    <w:rsid w:val="009E2B01"/>
    <w:rsid w:val="009E4D3A"/>
    <w:rsid w:val="009F4E27"/>
    <w:rsid w:val="009F7477"/>
    <w:rsid w:val="00A031E5"/>
    <w:rsid w:val="00A11DD5"/>
    <w:rsid w:val="00A27F97"/>
    <w:rsid w:val="00A31805"/>
    <w:rsid w:val="00A33DCD"/>
    <w:rsid w:val="00A35158"/>
    <w:rsid w:val="00A42FF1"/>
    <w:rsid w:val="00A4382B"/>
    <w:rsid w:val="00A44819"/>
    <w:rsid w:val="00A467D6"/>
    <w:rsid w:val="00A4745E"/>
    <w:rsid w:val="00A576DF"/>
    <w:rsid w:val="00A57B6A"/>
    <w:rsid w:val="00A60513"/>
    <w:rsid w:val="00A81C34"/>
    <w:rsid w:val="00AA22A4"/>
    <w:rsid w:val="00AA33AB"/>
    <w:rsid w:val="00AA3422"/>
    <w:rsid w:val="00AA3592"/>
    <w:rsid w:val="00AA6D40"/>
    <w:rsid w:val="00AB029E"/>
    <w:rsid w:val="00AB251C"/>
    <w:rsid w:val="00AB6043"/>
    <w:rsid w:val="00AB6F19"/>
    <w:rsid w:val="00AC2C2C"/>
    <w:rsid w:val="00AC322A"/>
    <w:rsid w:val="00AD2575"/>
    <w:rsid w:val="00AE25A1"/>
    <w:rsid w:val="00AE3202"/>
    <w:rsid w:val="00AF3560"/>
    <w:rsid w:val="00AF3B39"/>
    <w:rsid w:val="00AF3F1D"/>
    <w:rsid w:val="00AF653F"/>
    <w:rsid w:val="00B00ED7"/>
    <w:rsid w:val="00B031C7"/>
    <w:rsid w:val="00B04966"/>
    <w:rsid w:val="00B22F10"/>
    <w:rsid w:val="00B32E29"/>
    <w:rsid w:val="00B40EA5"/>
    <w:rsid w:val="00B414A2"/>
    <w:rsid w:val="00B47161"/>
    <w:rsid w:val="00B53146"/>
    <w:rsid w:val="00B54215"/>
    <w:rsid w:val="00B636CE"/>
    <w:rsid w:val="00B80BAD"/>
    <w:rsid w:val="00B815EF"/>
    <w:rsid w:val="00B82ADF"/>
    <w:rsid w:val="00B83224"/>
    <w:rsid w:val="00B91B10"/>
    <w:rsid w:val="00B91DE5"/>
    <w:rsid w:val="00B94D29"/>
    <w:rsid w:val="00BA338E"/>
    <w:rsid w:val="00BA7CDF"/>
    <w:rsid w:val="00BC098F"/>
    <w:rsid w:val="00BD556D"/>
    <w:rsid w:val="00BD5572"/>
    <w:rsid w:val="00BF35CD"/>
    <w:rsid w:val="00BF39DD"/>
    <w:rsid w:val="00C00067"/>
    <w:rsid w:val="00C03F2C"/>
    <w:rsid w:val="00C05D7E"/>
    <w:rsid w:val="00C063FA"/>
    <w:rsid w:val="00C16082"/>
    <w:rsid w:val="00C203DB"/>
    <w:rsid w:val="00C30EEF"/>
    <w:rsid w:val="00C453EA"/>
    <w:rsid w:val="00C45832"/>
    <w:rsid w:val="00C46C2F"/>
    <w:rsid w:val="00C5440E"/>
    <w:rsid w:val="00C569E0"/>
    <w:rsid w:val="00C5708A"/>
    <w:rsid w:val="00C647CD"/>
    <w:rsid w:val="00C71257"/>
    <w:rsid w:val="00C7308A"/>
    <w:rsid w:val="00C736A0"/>
    <w:rsid w:val="00C807AC"/>
    <w:rsid w:val="00C846D7"/>
    <w:rsid w:val="00C911DE"/>
    <w:rsid w:val="00C92CD3"/>
    <w:rsid w:val="00CA0BC4"/>
    <w:rsid w:val="00CA1CED"/>
    <w:rsid w:val="00CA4AC4"/>
    <w:rsid w:val="00CC3591"/>
    <w:rsid w:val="00CC7CE4"/>
    <w:rsid w:val="00CD0A39"/>
    <w:rsid w:val="00CD7430"/>
    <w:rsid w:val="00CE25FC"/>
    <w:rsid w:val="00CE38DE"/>
    <w:rsid w:val="00CE60BB"/>
    <w:rsid w:val="00CF6229"/>
    <w:rsid w:val="00D216AB"/>
    <w:rsid w:val="00D26C13"/>
    <w:rsid w:val="00D43A77"/>
    <w:rsid w:val="00D44BB1"/>
    <w:rsid w:val="00D45B3D"/>
    <w:rsid w:val="00D47947"/>
    <w:rsid w:val="00D5611D"/>
    <w:rsid w:val="00D636B3"/>
    <w:rsid w:val="00D66249"/>
    <w:rsid w:val="00D92D4E"/>
    <w:rsid w:val="00D9425B"/>
    <w:rsid w:val="00DA6DA1"/>
    <w:rsid w:val="00DB3D1D"/>
    <w:rsid w:val="00DB3E94"/>
    <w:rsid w:val="00DB4103"/>
    <w:rsid w:val="00DB5317"/>
    <w:rsid w:val="00DC145C"/>
    <w:rsid w:val="00DC1797"/>
    <w:rsid w:val="00DC6B00"/>
    <w:rsid w:val="00DD0908"/>
    <w:rsid w:val="00DD5E39"/>
    <w:rsid w:val="00DF635B"/>
    <w:rsid w:val="00E00ACB"/>
    <w:rsid w:val="00E14D7D"/>
    <w:rsid w:val="00E169DB"/>
    <w:rsid w:val="00E2055E"/>
    <w:rsid w:val="00E25D2F"/>
    <w:rsid w:val="00E3032D"/>
    <w:rsid w:val="00E30552"/>
    <w:rsid w:val="00E31D51"/>
    <w:rsid w:val="00E37E42"/>
    <w:rsid w:val="00E4084B"/>
    <w:rsid w:val="00E64098"/>
    <w:rsid w:val="00E766D0"/>
    <w:rsid w:val="00E84646"/>
    <w:rsid w:val="00E86B74"/>
    <w:rsid w:val="00E90F5C"/>
    <w:rsid w:val="00EB49D2"/>
    <w:rsid w:val="00EE27CA"/>
    <w:rsid w:val="00EE32C7"/>
    <w:rsid w:val="00EE5A48"/>
    <w:rsid w:val="00EE7A36"/>
    <w:rsid w:val="00EF3AAE"/>
    <w:rsid w:val="00F1491B"/>
    <w:rsid w:val="00F16159"/>
    <w:rsid w:val="00F170E6"/>
    <w:rsid w:val="00F17691"/>
    <w:rsid w:val="00F17831"/>
    <w:rsid w:val="00F17FD0"/>
    <w:rsid w:val="00F21395"/>
    <w:rsid w:val="00F27301"/>
    <w:rsid w:val="00F31226"/>
    <w:rsid w:val="00F36EA9"/>
    <w:rsid w:val="00F41472"/>
    <w:rsid w:val="00F45B3B"/>
    <w:rsid w:val="00F50C2C"/>
    <w:rsid w:val="00F77C44"/>
    <w:rsid w:val="00F800AC"/>
    <w:rsid w:val="00F83A8F"/>
    <w:rsid w:val="00F97472"/>
    <w:rsid w:val="00FA37BC"/>
    <w:rsid w:val="00FB0A4E"/>
    <w:rsid w:val="00FC7B4F"/>
    <w:rsid w:val="00FD03BC"/>
    <w:rsid w:val="00FD04BD"/>
    <w:rsid w:val="00FD2269"/>
    <w:rsid w:val="00FE2D0E"/>
    <w:rsid w:val="00FE68B1"/>
    <w:rsid w:val="00FE7992"/>
    <w:rsid w:val="00FF73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8D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DB"/>
    <w:pPr>
      <w:spacing w:after="200" w:line="276" w:lineRule="auto"/>
    </w:pPr>
    <w:rPr>
      <w:lang w:eastAsia="en-US"/>
    </w:rPr>
  </w:style>
  <w:style w:type="paragraph" w:styleId="Heading2">
    <w:name w:val="heading 2"/>
    <w:basedOn w:val="Normal"/>
    <w:next w:val="Normal"/>
    <w:link w:val="Heading2Char"/>
    <w:semiHidden/>
    <w:unhideWhenUsed/>
    <w:qFormat/>
    <w:locked/>
    <w:rsid w:val="003C58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FE2D0E"/>
    <w:pPr>
      <w:spacing w:after="0" w:line="240" w:lineRule="auto"/>
      <w:jc w:val="center"/>
    </w:pPr>
    <w:rPr>
      <w:rFonts w:ascii="Times New Roman" w:eastAsia="Times New Roman" w:hAnsi="Times New Roman"/>
      <w:b/>
      <w:bCs/>
      <w:sz w:val="24"/>
      <w:szCs w:val="24"/>
      <w:lang w:eastAsia="de-DE"/>
    </w:rPr>
  </w:style>
  <w:style w:type="character" w:customStyle="1" w:styleId="TitleChar">
    <w:name w:val="Title Char"/>
    <w:basedOn w:val="DefaultParagraphFont"/>
    <w:link w:val="Title"/>
    <w:uiPriority w:val="99"/>
    <w:locked/>
    <w:rsid w:val="00FE2D0E"/>
    <w:rPr>
      <w:rFonts w:ascii="Times New Roman" w:hAnsi="Times New Roman" w:cs="Times New Roman"/>
      <w:b/>
      <w:bCs/>
      <w:sz w:val="24"/>
      <w:szCs w:val="24"/>
      <w:lang w:eastAsia="de-DE"/>
    </w:rPr>
  </w:style>
  <w:style w:type="character" w:styleId="Hyperlink">
    <w:name w:val="Hyperlink"/>
    <w:basedOn w:val="DefaultParagraphFont"/>
    <w:uiPriority w:val="99"/>
    <w:rsid w:val="00395508"/>
    <w:rPr>
      <w:rFonts w:cs="Times New Roman"/>
      <w:color w:val="0000FF"/>
      <w:u w:val="single"/>
    </w:rPr>
  </w:style>
  <w:style w:type="character" w:styleId="FollowedHyperlink">
    <w:name w:val="FollowedHyperlink"/>
    <w:basedOn w:val="DefaultParagraphFont"/>
    <w:uiPriority w:val="99"/>
    <w:semiHidden/>
    <w:rsid w:val="0058756F"/>
    <w:rPr>
      <w:rFonts w:cs="Times New Roman"/>
      <w:color w:val="800080"/>
      <w:u w:val="single"/>
    </w:rPr>
  </w:style>
  <w:style w:type="paragraph" w:styleId="BalloonText">
    <w:name w:val="Balloon Text"/>
    <w:basedOn w:val="Normal"/>
    <w:link w:val="BalloonTextChar"/>
    <w:uiPriority w:val="99"/>
    <w:semiHidden/>
    <w:rsid w:val="006A09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A0946"/>
    <w:rPr>
      <w:rFonts w:ascii="Lucida Grande" w:hAnsi="Lucida Grande" w:cs="Lucida Grande"/>
      <w:sz w:val="18"/>
      <w:szCs w:val="18"/>
    </w:rPr>
  </w:style>
  <w:style w:type="character" w:customStyle="1" w:styleId="hps">
    <w:name w:val="hps"/>
    <w:basedOn w:val="DefaultParagraphFont"/>
    <w:uiPriority w:val="99"/>
    <w:rsid w:val="000820A5"/>
    <w:rPr>
      <w:rFonts w:cs="Times New Roman"/>
    </w:rPr>
  </w:style>
  <w:style w:type="paragraph" w:styleId="ListParagraph">
    <w:name w:val="List Paragraph"/>
    <w:basedOn w:val="Normal"/>
    <w:uiPriority w:val="34"/>
    <w:qFormat/>
    <w:rsid w:val="00AB251C"/>
    <w:pPr>
      <w:ind w:left="720"/>
      <w:contextualSpacing/>
    </w:pPr>
  </w:style>
  <w:style w:type="paragraph" w:styleId="NormalWeb">
    <w:name w:val="Normal (Web)"/>
    <w:basedOn w:val="Normal"/>
    <w:uiPriority w:val="99"/>
    <w:unhideWhenUsed/>
    <w:rsid w:val="00CE60BB"/>
    <w:rPr>
      <w:rFonts w:ascii="Times New Roman" w:hAnsi="Times New Roman"/>
      <w:sz w:val="24"/>
      <w:szCs w:val="24"/>
    </w:rPr>
  </w:style>
  <w:style w:type="character" w:styleId="CommentReference">
    <w:name w:val="annotation reference"/>
    <w:basedOn w:val="DefaultParagraphFont"/>
    <w:uiPriority w:val="99"/>
    <w:semiHidden/>
    <w:unhideWhenUsed/>
    <w:rsid w:val="00425B82"/>
    <w:rPr>
      <w:sz w:val="18"/>
      <w:szCs w:val="18"/>
    </w:rPr>
  </w:style>
  <w:style w:type="paragraph" w:styleId="CommentText">
    <w:name w:val="annotation text"/>
    <w:basedOn w:val="Normal"/>
    <w:link w:val="CommentTextChar"/>
    <w:uiPriority w:val="99"/>
    <w:semiHidden/>
    <w:unhideWhenUsed/>
    <w:rsid w:val="00425B82"/>
    <w:pPr>
      <w:spacing w:line="240" w:lineRule="auto"/>
    </w:pPr>
    <w:rPr>
      <w:sz w:val="24"/>
      <w:szCs w:val="24"/>
    </w:rPr>
  </w:style>
  <w:style w:type="character" w:customStyle="1" w:styleId="CommentTextChar">
    <w:name w:val="Comment Text Char"/>
    <w:basedOn w:val="DefaultParagraphFont"/>
    <w:link w:val="CommentText"/>
    <w:uiPriority w:val="99"/>
    <w:semiHidden/>
    <w:rsid w:val="00425B82"/>
    <w:rPr>
      <w:sz w:val="24"/>
      <w:szCs w:val="24"/>
      <w:lang w:eastAsia="en-US"/>
    </w:rPr>
  </w:style>
  <w:style w:type="paragraph" w:styleId="CommentSubject">
    <w:name w:val="annotation subject"/>
    <w:basedOn w:val="CommentText"/>
    <w:next w:val="CommentText"/>
    <w:link w:val="CommentSubjectChar"/>
    <w:uiPriority w:val="99"/>
    <w:semiHidden/>
    <w:unhideWhenUsed/>
    <w:rsid w:val="00425B82"/>
    <w:rPr>
      <w:b/>
      <w:bCs/>
      <w:sz w:val="20"/>
      <w:szCs w:val="20"/>
    </w:rPr>
  </w:style>
  <w:style w:type="character" w:customStyle="1" w:styleId="CommentSubjectChar">
    <w:name w:val="Comment Subject Char"/>
    <w:basedOn w:val="CommentTextChar"/>
    <w:link w:val="CommentSubject"/>
    <w:uiPriority w:val="99"/>
    <w:semiHidden/>
    <w:rsid w:val="00425B82"/>
    <w:rPr>
      <w:b/>
      <w:bCs/>
      <w:sz w:val="20"/>
      <w:szCs w:val="20"/>
      <w:lang w:eastAsia="en-US"/>
    </w:rPr>
  </w:style>
  <w:style w:type="character" w:customStyle="1" w:styleId="Heading2Char">
    <w:name w:val="Heading 2 Char"/>
    <w:basedOn w:val="DefaultParagraphFont"/>
    <w:link w:val="Heading2"/>
    <w:semiHidden/>
    <w:rsid w:val="003C5875"/>
    <w:rPr>
      <w:rFonts w:asciiTheme="majorHAnsi" w:eastAsiaTheme="majorEastAsia" w:hAnsiTheme="majorHAnsi" w:cstheme="majorBidi"/>
      <w:b/>
      <w:bCs/>
      <w:color w:val="4F81BD" w:themeColor="accent1"/>
      <w:sz w:val="26"/>
      <w:szCs w:val="26"/>
      <w:lang w:eastAsia="en-US"/>
    </w:rPr>
  </w:style>
  <w:style w:type="paragraph" w:customStyle="1" w:styleId="Titel1">
    <w:name w:val="Titel1"/>
    <w:basedOn w:val="Normal"/>
    <w:rsid w:val="00581B20"/>
    <w:pPr>
      <w:spacing w:before="100" w:beforeAutospacing="1" w:after="100" w:afterAutospacing="1" w:line="240" w:lineRule="auto"/>
    </w:pPr>
    <w:rPr>
      <w:rFonts w:ascii="Times" w:hAnsi="Times"/>
      <w:sz w:val="20"/>
      <w:szCs w:val="20"/>
      <w:lang w:eastAsia="de-DE"/>
    </w:rPr>
  </w:style>
  <w:style w:type="paragraph" w:customStyle="1" w:styleId="desc">
    <w:name w:val="desc"/>
    <w:basedOn w:val="Normal"/>
    <w:rsid w:val="00581B20"/>
    <w:pPr>
      <w:spacing w:before="100" w:beforeAutospacing="1" w:after="100" w:afterAutospacing="1" w:line="240" w:lineRule="auto"/>
    </w:pPr>
    <w:rPr>
      <w:rFonts w:ascii="Times" w:hAnsi="Times"/>
      <w:sz w:val="20"/>
      <w:szCs w:val="20"/>
      <w:lang w:eastAsia="de-DE"/>
    </w:rPr>
  </w:style>
  <w:style w:type="character" w:customStyle="1" w:styleId="apple-converted-space">
    <w:name w:val="apple-converted-space"/>
    <w:basedOn w:val="DefaultParagraphFont"/>
    <w:rsid w:val="00581B20"/>
  </w:style>
  <w:style w:type="paragraph" w:customStyle="1" w:styleId="details">
    <w:name w:val="details"/>
    <w:basedOn w:val="Normal"/>
    <w:rsid w:val="00581B20"/>
    <w:pPr>
      <w:spacing w:before="100" w:beforeAutospacing="1" w:after="100" w:afterAutospacing="1" w:line="240" w:lineRule="auto"/>
    </w:pPr>
    <w:rPr>
      <w:rFonts w:ascii="Times" w:hAnsi="Times"/>
      <w:sz w:val="20"/>
      <w:szCs w:val="20"/>
      <w:lang w:eastAsia="de-DE"/>
    </w:rPr>
  </w:style>
  <w:style w:type="character" w:customStyle="1" w:styleId="jrnl">
    <w:name w:val="jrnl"/>
    <w:basedOn w:val="DefaultParagraphFont"/>
    <w:rsid w:val="00581B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DB"/>
    <w:pPr>
      <w:spacing w:after="200" w:line="276" w:lineRule="auto"/>
    </w:pPr>
    <w:rPr>
      <w:lang w:eastAsia="en-US"/>
    </w:rPr>
  </w:style>
  <w:style w:type="paragraph" w:styleId="Heading2">
    <w:name w:val="heading 2"/>
    <w:basedOn w:val="Normal"/>
    <w:next w:val="Normal"/>
    <w:link w:val="Heading2Char"/>
    <w:semiHidden/>
    <w:unhideWhenUsed/>
    <w:qFormat/>
    <w:locked/>
    <w:rsid w:val="003C58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FE2D0E"/>
    <w:pPr>
      <w:spacing w:after="0" w:line="240" w:lineRule="auto"/>
      <w:jc w:val="center"/>
    </w:pPr>
    <w:rPr>
      <w:rFonts w:ascii="Times New Roman" w:eastAsia="Times New Roman" w:hAnsi="Times New Roman"/>
      <w:b/>
      <w:bCs/>
      <w:sz w:val="24"/>
      <w:szCs w:val="24"/>
      <w:lang w:eastAsia="de-DE"/>
    </w:rPr>
  </w:style>
  <w:style w:type="character" w:customStyle="1" w:styleId="TitleChar">
    <w:name w:val="Title Char"/>
    <w:basedOn w:val="DefaultParagraphFont"/>
    <w:link w:val="Title"/>
    <w:uiPriority w:val="99"/>
    <w:locked/>
    <w:rsid w:val="00FE2D0E"/>
    <w:rPr>
      <w:rFonts w:ascii="Times New Roman" w:hAnsi="Times New Roman" w:cs="Times New Roman"/>
      <w:b/>
      <w:bCs/>
      <w:sz w:val="24"/>
      <w:szCs w:val="24"/>
      <w:lang w:eastAsia="de-DE"/>
    </w:rPr>
  </w:style>
  <w:style w:type="character" w:styleId="Hyperlink">
    <w:name w:val="Hyperlink"/>
    <w:basedOn w:val="DefaultParagraphFont"/>
    <w:uiPriority w:val="99"/>
    <w:rsid w:val="00395508"/>
    <w:rPr>
      <w:rFonts w:cs="Times New Roman"/>
      <w:color w:val="0000FF"/>
      <w:u w:val="single"/>
    </w:rPr>
  </w:style>
  <w:style w:type="character" w:styleId="FollowedHyperlink">
    <w:name w:val="FollowedHyperlink"/>
    <w:basedOn w:val="DefaultParagraphFont"/>
    <w:uiPriority w:val="99"/>
    <w:semiHidden/>
    <w:rsid w:val="0058756F"/>
    <w:rPr>
      <w:rFonts w:cs="Times New Roman"/>
      <w:color w:val="800080"/>
      <w:u w:val="single"/>
    </w:rPr>
  </w:style>
  <w:style w:type="paragraph" w:styleId="BalloonText">
    <w:name w:val="Balloon Text"/>
    <w:basedOn w:val="Normal"/>
    <w:link w:val="BalloonTextChar"/>
    <w:uiPriority w:val="99"/>
    <w:semiHidden/>
    <w:rsid w:val="006A09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A0946"/>
    <w:rPr>
      <w:rFonts w:ascii="Lucida Grande" w:hAnsi="Lucida Grande" w:cs="Lucida Grande"/>
      <w:sz w:val="18"/>
      <w:szCs w:val="18"/>
    </w:rPr>
  </w:style>
  <w:style w:type="character" w:customStyle="1" w:styleId="hps">
    <w:name w:val="hps"/>
    <w:basedOn w:val="DefaultParagraphFont"/>
    <w:uiPriority w:val="99"/>
    <w:rsid w:val="000820A5"/>
    <w:rPr>
      <w:rFonts w:cs="Times New Roman"/>
    </w:rPr>
  </w:style>
  <w:style w:type="paragraph" w:styleId="ListParagraph">
    <w:name w:val="List Paragraph"/>
    <w:basedOn w:val="Normal"/>
    <w:uiPriority w:val="34"/>
    <w:qFormat/>
    <w:rsid w:val="00AB251C"/>
    <w:pPr>
      <w:ind w:left="720"/>
      <w:contextualSpacing/>
    </w:pPr>
  </w:style>
  <w:style w:type="paragraph" w:styleId="NormalWeb">
    <w:name w:val="Normal (Web)"/>
    <w:basedOn w:val="Normal"/>
    <w:uiPriority w:val="99"/>
    <w:unhideWhenUsed/>
    <w:rsid w:val="00CE60BB"/>
    <w:rPr>
      <w:rFonts w:ascii="Times New Roman" w:hAnsi="Times New Roman"/>
      <w:sz w:val="24"/>
      <w:szCs w:val="24"/>
    </w:rPr>
  </w:style>
  <w:style w:type="character" w:styleId="CommentReference">
    <w:name w:val="annotation reference"/>
    <w:basedOn w:val="DefaultParagraphFont"/>
    <w:uiPriority w:val="99"/>
    <w:semiHidden/>
    <w:unhideWhenUsed/>
    <w:rsid w:val="00425B82"/>
    <w:rPr>
      <w:sz w:val="18"/>
      <w:szCs w:val="18"/>
    </w:rPr>
  </w:style>
  <w:style w:type="paragraph" w:styleId="CommentText">
    <w:name w:val="annotation text"/>
    <w:basedOn w:val="Normal"/>
    <w:link w:val="CommentTextChar"/>
    <w:uiPriority w:val="99"/>
    <w:semiHidden/>
    <w:unhideWhenUsed/>
    <w:rsid w:val="00425B82"/>
    <w:pPr>
      <w:spacing w:line="240" w:lineRule="auto"/>
    </w:pPr>
    <w:rPr>
      <w:sz w:val="24"/>
      <w:szCs w:val="24"/>
    </w:rPr>
  </w:style>
  <w:style w:type="character" w:customStyle="1" w:styleId="CommentTextChar">
    <w:name w:val="Comment Text Char"/>
    <w:basedOn w:val="DefaultParagraphFont"/>
    <w:link w:val="CommentText"/>
    <w:uiPriority w:val="99"/>
    <w:semiHidden/>
    <w:rsid w:val="00425B82"/>
    <w:rPr>
      <w:sz w:val="24"/>
      <w:szCs w:val="24"/>
      <w:lang w:eastAsia="en-US"/>
    </w:rPr>
  </w:style>
  <w:style w:type="paragraph" w:styleId="CommentSubject">
    <w:name w:val="annotation subject"/>
    <w:basedOn w:val="CommentText"/>
    <w:next w:val="CommentText"/>
    <w:link w:val="CommentSubjectChar"/>
    <w:uiPriority w:val="99"/>
    <w:semiHidden/>
    <w:unhideWhenUsed/>
    <w:rsid w:val="00425B82"/>
    <w:rPr>
      <w:b/>
      <w:bCs/>
      <w:sz w:val="20"/>
      <w:szCs w:val="20"/>
    </w:rPr>
  </w:style>
  <w:style w:type="character" w:customStyle="1" w:styleId="CommentSubjectChar">
    <w:name w:val="Comment Subject Char"/>
    <w:basedOn w:val="CommentTextChar"/>
    <w:link w:val="CommentSubject"/>
    <w:uiPriority w:val="99"/>
    <w:semiHidden/>
    <w:rsid w:val="00425B82"/>
    <w:rPr>
      <w:b/>
      <w:bCs/>
      <w:sz w:val="20"/>
      <w:szCs w:val="20"/>
      <w:lang w:eastAsia="en-US"/>
    </w:rPr>
  </w:style>
  <w:style w:type="character" w:customStyle="1" w:styleId="Heading2Char">
    <w:name w:val="Heading 2 Char"/>
    <w:basedOn w:val="DefaultParagraphFont"/>
    <w:link w:val="Heading2"/>
    <w:semiHidden/>
    <w:rsid w:val="003C5875"/>
    <w:rPr>
      <w:rFonts w:asciiTheme="majorHAnsi" w:eastAsiaTheme="majorEastAsia" w:hAnsiTheme="majorHAnsi" w:cstheme="majorBidi"/>
      <w:b/>
      <w:bCs/>
      <w:color w:val="4F81BD" w:themeColor="accent1"/>
      <w:sz w:val="26"/>
      <w:szCs w:val="26"/>
      <w:lang w:eastAsia="en-US"/>
    </w:rPr>
  </w:style>
  <w:style w:type="paragraph" w:customStyle="1" w:styleId="Titel1">
    <w:name w:val="Titel1"/>
    <w:basedOn w:val="Normal"/>
    <w:rsid w:val="00581B20"/>
    <w:pPr>
      <w:spacing w:before="100" w:beforeAutospacing="1" w:after="100" w:afterAutospacing="1" w:line="240" w:lineRule="auto"/>
    </w:pPr>
    <w:rPr>
      <w:rFonts w:ascii="Times" w:hAnsi="Times"/>
      <w:sz w:val="20"/>
      <w:szCs w:val="20"/>
      <w:lang w:eastAsia="de-DE"/>
    </w:rPr>
  </w:style>
  <w:style w:type="paragraph" w:customStyle="1" w:styleId="desc">
    <w:name w:val="desc"/>
    <w:basedOn w:val="Normal"/>
    <w:rsid w:val="00581B20"/>
    <w:pPr>
      <w:spacing w:before="100" w:beforeAutospacing="1" w:after="100" w:afterAutospacing="1" w:line="240" w:lineRule="auto"/>
    </w:pPr>
    <w:rPr>
      <w:rFonts w:ascii="Times" w:hAnsi="Times"/>
      <w:sz w:val="20"/>
      <w:szCs w:val="20"/>
      <w:lang w:eastAsia="de-DE"/>
    </w:rPr>
  </w:style>
  <w:style w:type="character" w:customStyle="1" w:styleId="apple-converted-space">
    <w:name w:val="apple-converted-space"/>
    <w:basedOn w:val="DefaultParagraphFont"/>
    <w:rsid w:val="00581B20"/>
  </w:style>
  <w:style w:type="paragraph" w:customStyle="1" w:styleId="details">
    <w:name w:val="details"/>
    <w:basedOn w:val="Normal"/>
    <w:rsid w:val="00581B20"/>
    <w:pPr>
      <w:spacing w:before="100" w:beforeAutospacing="1" w:after="100" w:afterAutospacing="1" w:line="240" w:lineRule="auto"/>
    </w:pPr>
    <w:rPr>
      <w:rFonts w:ascii="Times" w:hAnsi="Times"/>
      <w:sz w:val="20"/>
      <w:szCs w:val="20"/>
      <w:lang w:eastAsia="de-DE"/>
    </w:rPr>
  </w:style>
  <w:style w:type="character" w:customStyle="1" w:styleId="jrnl">
    <w:name w:val="jrnl"/>
    <w:basedOn w:val="DefaultParagraphFont"/>
    <w:rsid w:val="0058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6258">
      <w:bodyDiv w:val="1"/>
      <w:marLeft w:val="0"/>
      <w:marRight w:val="0"/>
      <w:marTop w:val="0"/>
      <w:marBottom w:val="0"/>
      <w:divBdr>
        <w:top w:val="none" w:sz="0" w:space="0" w:color="auto"/>
        <w:left w:val="none" w:sz="0" w:space="0" w:color="auto"/>
        <w:bottom w:val="none" w:sz="0" w:space="0" w:color="auto"/>
        <w:right w:val="none" w:sz="0" w:space="0" w:color="auto"/>
      </w:divBdr>
    </w:div>
    <w:div w:id="76247966">
      <w:bodyDiv w:val="1"/>
      <w:marLeft w:val="0"/>
      <w:marRight w:val="0"/>
      <w:marTop w:val="0"/>
      <w:marBottom w:val="0"/>
      <w:divBdr>
        <w:top w:val="none" w:sz="0" w:space="0" w:color="auto"/>
        <w:left w:val="none" w:sz="0" w:space="0" w:color="auto"/>
        <w:bottom w:val="none" w:sz="0" w:space="0" w:color="auto"/>
        <w:right w:val="none" w:sz="0" w:space="0" w:color="auto"/>
      </w:divBdr>
    </w:div>
    <w:div w:id="110898450">
      <w:bodyDiv w:val="1"/>
      <w:marLeft w:val="0"/>
      <w:marRight w:val="0"/>
      <w:marTop w:val="0"/>
      <w:marBottom w:val="0"/>
      <w:divBdr>
        <w:top w:val="none" w:sz="0" w:space="0" w:color="auto"/>
        <w:left w:val="none" w:sz="0" w:space="0" w:color="auto"/>
        <w:bottom w:val="none" w:sz="0" w:space="0" w:color="auto"/>
        <w:right w:val="none" w:sz="0" w:space="0" w:color="auto"/>
      </w:divBdr>
    </w:div>
    <w:div w:id="208540419">
      <w:bodyDiv w:val="1"/>
      <w:marLeft w:val="0"/>
      <w:marRight w:val="0"/>
      <w:marTop w:val="0"/>
      <w:marBottom w:val="0"/>
      <w:divBdr>
        <w:top w:val="none" w:sz="0" w:space="0" w:color="auto"/>
        <w:left w:val="none" w:sz="0" w:space="0" w:color="auto"/>
        <w:bottom w:val="none" w:sz="0" w:space="0" w:color="auto"/>
        <w:right w:val="none" w:sz="0" w:space="0" w:color="auto"/>
      </w:divBdr>
    </w:div>
    <w:div w:id="252906259">
      <w:bodyDiv w:val="1"/>
      <w:marLeft w:val="0"/>
      <w:marRight w:val="0"/>
      <w:marTop w:val="0"/>
      <w:marBottom w:val="0"/>
      <w:divBdr>
        <w:top w:val="none" w:sz="0" w:space="0" w:color="auto"/>
        <w:left w:val="none" w:sz="0" w:space="0" w:color="auto"/>
        <w:bottom w:val="none" w:sz="0" w:space="0" w:color="auto"/>
        <w:right w:val="none" w:sz="0" w:space="0" w:color="auto"/>
      </w:divBdr>
    </w:div>
    <w:div w:id="254367392">
      <w:bodyDiv w:val="1"/>
      <w:marLeft w:val="0"/>
      <w:marRight w:val="0"/>
      <w:marTop w:val="0"/>
      <w:marBottom w:val="0"/>
      <w:divBdr>
        <w:top w:val="none" w:sz="0" w:space="0" w:color="auto"/>
        <w:left w:val="none" w:sz="0" w:space="0" w:color="auto"/>
        <w:bottom w:val="none" w:sz="0" w:space="0" w:color="auto"/>
        <w:right w:val="none" w:sz="0" w:space="0" w:color="auto"/>
      </w:divBdr>
    </w:div>
    <w:div w:id="353964810">
      <w:bodyDiv w:val="1"/>
      <w:marLeft w:val="0"/>
      <w:marRight w:val="0"/>
      <w:marTop w:val="0"/>
      <w:marBottom w:val="0"/>
      <w:divBdr>
        <w:top w:val="none" w:sz="0" w:space="0" w:color="auto"/>
        <w:left w:val="none" w:sz="0" w:space="0" w:color="auto"/>
        <w:bottom w:val="none" w:sz="0" w:space="0" w:color="auto"/>
        <w:right w:val="none" w:sz="0" w:space="0" w:color="auto"/>
      </w:divBdr>
    </w:div>
    <w:div w:id="528958354">
      <w:bodyDiv w:val="1"/>
      <w:marLeft w:val="0"/>
      <w:marRight w:val="0"/>
      <w:marTop w:val="0"/>
      <w:marBottom w:val="0"/>
      <w:divBdr>
        <w:top w:val="none" w:sz="0" w:space="0" w:color="auto"/>
        <w:left w:val="none" w:sz="0" w:space="0" w:color="auto"/>
        <w:bottom w:val="none" w:sz="0" w:space="0" w:color="auto"/>
        <w:right w:val="none" w:sz="0" w:space="0" w:color="auto"/>
      </w:divBdr>
    </w:div>
    <w:div w:id="538470207">
      <w:bodyDiv w:val="1"/>
      <w:marLeft w:val="0"/>
      <w:marRight w:val="0"/>
      <w:marTop w:val="0"/>
      <w:marBottom w:val="0"/>
      <w:divBdr>
        <w:top w:val="none" w:sz="0" w:space="0" w:color="auto"/>
        <w:left w:val="none" w:sz="0" w:space="0" w:color="auto"/>
        <w:bottom w:val="none" w:sz="0" w:space="0" w:color="auto"/>
        <w:right w:val="none" w:sz="0" w:space="0" w:color="auto"/>
      </w:divBdr>
      <w:divsChild>
        <w:div w:id="1097021708">
          <w:marLeft w:val="0"/>
          <w:marRight w:val="0"/>
          <w:marTop w:val="34"/>
          <w:marBottom w:val="34"/>
          <w:divBdr>
            <w:top w:val="none" w:sz="0" w:space="0" w:color="auto"/>
            <w:left w:val="none" w:sz="0" w:space="0" w:color="auto"/>
            <w:bottom w:val="none" w:sz="0" w:space="0" w:color="auto"/>
            <w:right w:val="none" w:sz="0" w:space="0" w:color="auto"/>
          </w:divBdr>
        </w:div>
      </w:divsChild>
    </w:div>
    <w:div w:id="559445975">
      <w:bodyDiv w:val="1"/>
      <w:marLeft w:val="0"/>
      <w:marRight w:val="0"/>
      <w:marTop w:val="0"/>
      <w:marBottom w:val="0"/>
      <w:divBdr>
        <w:top w:val="none" w:sz="0" w:space="0" w:color="auto"/>
        <w:left w:val="none" w:sz="0" w:space="0" w:color="auto"/>
        <w:bottom w:val="none" w:sz="0" w:space="0" w:color="auto"/>
        <w:right w:val="none" w:sz="0" w:space="0" w:color="auto"/>
      </w:divBdr>
    </w:div>
    <w:div w:id="619458190">
      <w:bodyDiv w:val="1"/>
      <w:marLeft w:val="0"/>
      <w:marRight w:val="0"/>
      <w:marTop w:val="0"/>
      <w:marBottom w:val="0"/>
      <w:divBdr>
        <w:top w:val="none" w:sz="0" w:space="0" w:color="auto"/>
        <w:left w:val="none" w:sz="0" w:space="0" w:color="auto"/>
        <w:bottom w:val="none" w:sz="0" w:space="0" w:color="auto"/>
        <w:right w:val="none" w:sz="0" w:space="0" w:color="auto"/>
      </w:divBdr>
    </w:div>
    <w:div w:id="638000864">
      <w:bodyDiv w:val="1"/>
      <w:marLeft w:val="0"/>
      <w:marRight w:val="0"/>
      <w:marTop w:val="0"/>
      <w:marBottom w:val="0"/>
      <w:divBdr>
        <w:top w:val="none" w:sz="0" w:space="0" w:color="auto"/>
        <w:left w:val="none" w:sz="0" w:space="0" w:color="auto"/>
        <w:bottom w:val="none" w:sz="0" w:space="0" w:color="auto"/>
        <w:right w:val="none" w:sz="0" w:space="0" w:color="auto"/>
      </w:divBdr>
    </w:div>
    <w:div w:id="663818746">
      <w:bodyDiv w:val="1"/>
      <w:marLeft w:val="0"/>
      <w:marRight w:val="0"/>
      <w:marTop w:val="0"/>
      <w:marBottom w:val="0"/>
      <w:divBdr>
        <w:top w:val="none" w:sz="0" w:space="0" w:color="auto"/>
        <w:left w:val="none" w:sz="0" w:space="0" w:color="auto"/>
        <w:bottom w:val="none" w:sz="0" w:space="0" w:color="auto"/>
        <w:right w:val="none" w:sz="0" w:space="0" w:color="auto"/>
      </w:divBdr>
    </w:div>
    <w:div w:id="695932263">
      <w:bodyDiv w:val="1"/>
      <w:marLeft w:val="0"/>
      <w:marRight w:val="0"/>
      <w:marTop w:val="0"/>
      <w:marBottom w:val="0"/>
      <w:divBdr>
        <w:top w:val="none" w:sz="0" w:space="0" w:color="auto"/>
        <w:left w:val="none" w:sz="0" w:space="0" w:color="auto"/>
        <w:bottom w:val="none" w:sz="0" w:space="0" w:color="auto"/>
        <w:right w:val="none" w:sz="0" w:space="0" w:color="auto"/>
      </w:divBdr>
    </w:div>
    <w:div w:id="978877688">
      <w:bodyDiv w:val="1"/>
      <w:marLeft w:val="0"/>
      <w:marRight w:val="0"/>
      <w:marTop w:val="0"/>
      <w:marBottom w:val="0"/>
      <w:divBdr>
        <w:top w:val="none" w:sz="0" w:space="0" w:color="auto"/>
        <w:left w:val="none" w:sz="0" w:space="0" w:color="auto"/>
        <w:bottom w:val="none" w:sz="0" w:space="0" w:color="auto"/>
        <w:right w:val="none" w:sz="0" w:space="0" w:color="auto"/>
      </w:divBdr>
      <w:divsChild>
        <w:div w:id="31540190">
          <w:marLeft w:val="0"/>
          <w:marRight w:val="0"/>
          <w:marTop w:val="34"/>
          <w:marBottom w:val="34"/>
          <w:divBdr>
            <w:top w:val="none" w:sz="0" w:space="0" w:color="auto"/>
            <w:left w:val="none" w:sz="0" w:space="0" w:color="auto"/>
            <w:bottom w:val="none" w:sz="0" w:space="0" w:color="auto"/>
            <w:right w:val="none" w:sz="0" w:space="0" w:color="auto"/>
          </w:divBdr>
        </w:div>
      </w:divsChild>
    </w:div>
    <w:div w:id="1042369169">
      <w:bodyDiv w:val="1"/>
      <w:marLeft w:val="0"/>
      <w:marRight w:val="0"/>
      <w:marTop w:val="0"/>
      <w:marBottom w:val="0"/>
      <w:divBdr>
        <w:top w:val="none" w:sz="0" w:space="0" w:color="auto"/>
        <w:left w:val="none" w:sz="0" w:space="0" w:color="auto"/>
        <w:bottom w:val="none" w:sz="0" w:space="0" w:color="auto"/>
        <w:right w:val="none" w:sz="0" w:space="0" w:color="auto"/>
      </w:divBdr>
    </w:div>
    <w:div w:id="1196962808">
      <w:bodyDiv w:val="1"/>
      <w:marLeft w:val="0"/>
      <w:marRight w:val="0"/>
      <w:marTop w:val="0"/>
      <w:marBottom w:val="0"/>
      <w:divBdr>
        <w:top w:val="none" w:sz="0" w:space="0" w:color="auto"/>
        <w:left w:val="none" w:sz="0" w:space="0" w:color="auto"/>
        <w:bottom w:val="none" w:sz="0" w:space="0" w:color="auto"/>
        <w:right w:val="none" w:sz="0" w:space="0" w:color="auto"/>
      </w:divBdr>
    </w:div>
    <w:div w:id="1206022517">
      <w:bodyDiv w:val="1"/>
      <w:marLeft w:val="0"/>
      <w:marRight w:val="0"/>
      <w:marTop w:val="0"/>
      <w:marBottom w:val="0"/>
      <w:divBdr>
        <w:top w:val="none" w:sz="0" w:space="0" w:color="auto"/>
        <w:left w:val="none" w:sz="0" w:space="0" w:color="auto"/>
        <w:bottom w:val="none" w:sz="0" w:space="0" w:color="auto"/>
        <w:right w:val="none" w:sz="0" w:space="0" w:color="auto"/>
      </w:divBdr>
    </w:div>
    <w:div w:id="1208180771">
      <w:bodyDiv w:val="1"/>
      <w:marLeft w:val="0"/>
      <w:marRight w:val="0"/>
      <w:marTop w:val="0"/>
      <w:marBottom w:val="0"/>
      <w:divBdr>
        <w:top w:val="none" w:sz="0" w:space="0" w:color="auto"/>
        <w:left w:val="none" w:sz="0" w:space="0" w:color="auto"/>
        <w:bottom w:val="none" w:sz="0" w:space="0" w:color="auto"/>
        <w:right w:val="none" w:sz="0" w:space="0" w:color="auto"/>
      </w:divBdr>
    </w:div>
    <w:div w:id="1216430437">
      <w:bodyDiv w:val="1"/>
      <w:marLeft w:val="0"/>
      <w:marRight w:val="0"/>
      <w:marTop w:val="0"/>
      <w:marBottom w:val="0"/>
      <w:divBdr>
        <w:top w:val="none" w:sz="0" w:space="0" w:color="auto"/>
        <w:left w:val="none" w:sz="0" w:space="0" w:color="auto"/>
        <w:bottom w:val="none" w:sz="0" w:space="0" w:color="auto"/>
        <w:right w:val="none" w:sz="0" w:space="0" w:color="auto"/>
      </w:divBdr>
    </w:div>
    <w:div w:id="1320572971">
      <w:bodyDiv w:val="1"/>
      <w:marLeft w:val="0"/>
      <w:marRight w:val="0"/>
      <w:marTop w:val="0"/>
      <w:marBottom w:val="0"/>
      <w:divBdr>
        <w:top w:val="none" w:sz="0" w:space="0" w:color="auto"/>
        <w:left w:val="none" w:sz="0" w:space="0" w:color="auto"/>
        <w:bottom w:val="none" w:sz="0" w:space="0" w:color="auto"/>
        <w:right w:val="none" w:sz="0" w:space="0" w:color="auto"/>
      </w:divBdr>
    </w:div>
    <w:div w:id="1324357931">
      <w:bodyDiv w:val="1"/>
      <w:marLeft w:val="0"/>
      <w:marRight w:val="0"/>
      <w:marTop w:val="0"/>
      <w:marBottom w:val="0"/>
      <w:divBdr>
        <w:top w:val="none" w:sz="0" w:space="0" w:color="auto"/>
        <w:left w:val="none" w:sz="0" w:space="0" w:color="auto"/>
        <w:bottom w:val="none" w:sz="0" w:space="0" w:color="auto"/>
        <w:right w:val="none" w:sz="0" w:space="0" w:color="auto"/>
      </w:divBdr>
    </w:div>
    <w:div w:id="1464694433">
      <w:bodyDiv w:val="1"/>
      <w:marLeft w:val="0"/>
      <w:marRight w:val="0"/>
      <w:marTop w:val="0"/>
      <w:marBottom w:val="0"/>
      <w:divBdr>
        <w:top w:val="none" w:sz="0" w:space="0" w:color="auto"/>
        <w:left w:val="none" w:sz="0" w:space="0" w:color="auto"/>
        <w:bottom w:val="none" w:sz="0" w:space="0" w:color="auto"/>
        <w:right w:val="none" w:sz="0" w:space="0" w:color="auto"/>
      </w:divBdr>
    </w:div>
    <w:div w:id="1477331188">
      <w:bodyDiv w:val="1"/>
      <w:marLeft w:val="0"/>
      <w:marRight w:val="0"/>
      <w:marTop w:val="0"/>
      <w:marBottom w:val="0"/>
      <w:divBdr>
        <w:top w:val="none" w:sz="0" w:space="0" w:color="auto"/>
        <w:left w:val="none" w:sz="0" w:space="0" w:color="auto"/>
        <w:bottom w:val="none" w:sz="0" w:space="0" w:color="auto"/>
        <w:right w:val="none" w:sz="0" w:space="0" w:color="auto"/>
      </w:divBdr>
    </w:div>
    <w:div w:id="1530879031">
      <w:bodyDiv w:val="1"/>
      <w:marLeft w:val="0"/>
      <w:marRight w:val="0"/>
      <w:marTop w:val="0"/>
      <w:marBottom w:val="0"/>
      <w:divBdr>
        <w:top w:val="none" w:sz="0" w:space="0" w:color="auto"/>
        <w:left w:val="none" w:sz="0" w:space="0" w:color="auto"/>
        <w:bottom w:val="none" w:sz="0" w:space="0" w:color="auto"/>
        <w:right w:val="none" w:sz="0" w:space="0" w:color="auto"/>
      </w:divBdr>
    </w:div>
    <w:div w:id="1642153437">
      <w:bodyDiv w:val="1"/>
      <w:marLeft w:val="0"/>
      <w:marRight w:val="0"/>
      <w:marTop w:val="0"/>
      <w:marBottom w:val="0"/>
      <w:divBdr>
        <w:top w:val="none" w:sz="0" w:space="0" w:color="auto"/>
        <w:left w:val="none" w:sz="0" w:space="0" w:color="auto"/>
        <w:bottom w:val="none" w:sz="0" w:space="0" w:color="auto"/>
        <w:right w:val="none" w:sz="0" w:space="0" w:color="auto"/>
      </w:divBdr>
    </w:div>
    <w:div w:id="1693921969">
      <w:bodyDiv w:val="1"/>
      <w:marLeft w:val="0"/>
      <w:marRight w:val="0"/>
      <w:marTop w:val="0"/>
      <w:marBottom w:val="0"/>
      <w:divBdr>
        <w:top w:val="none" w:sz="0" w:space="0" w:color="auto"/>
        <w:left w:val="none" w:sz="0" w:space="0" w:color="auto"/>
        <w:bottom w:val="none" w:sz="0" w:space="0" w:color="auto"/>
        <w:right w:val="none" w:sz="0" w:space="0" w:color="auto"/>
      </w:divBdr>
    </w:div>
    <w:div w:id="1707295834">
      <w:bodyDiv w:val="1"/>
      <w:marLeft w:val="0"/>
      <w:marRight w:val="0"/>
      <w:marTop w:val="0"/>
      <w:marBottom w:val="0"/>
      <w:divBdr>
        <w:top w:val="none" w:sz="0" w:space="0" w:color="auto"/>
        <w:left w:val="none" w:sz="0" w:space="0" w:color="auto"/>
        <w:bottom w:val="none" w:sz="0" w:space="0" w:color="auto"/>
        <w:right w:val="none" w:sz="0" w:space="0" w:color="auto"/>
      </w:divBdr>
    </w:div>
    <w:div w:id="1767530741">
      <w:bodyDiv w:val="1"/>
      <w:marLeft w:val="0"/>
      <w:marRight w:val="0"/>
      <w:marTop w:val="0"/>
      <w:marBottom w:val="0"/>
      <w:divBdr>
        <w:top w:val="none" w:sz="0" w:space="0" w:color="auto"/>
        <w:left w:val="none" w:sz="0" w:space="0" w:color="auto"/>
        <w:bottom w:val="none" w:sz="0" w:space="0" w:color="auto"/>
        <w:right w:val="none" w:sz="0" w:space="0" w:color="auto"/>
      </w:divBdr>
    </w:div>
    <w:div w:id="1788573832">
      <w:bodyDiv w:val="1"/>
      <w:marLeft w:val="0"/>
      <w:marRight w:val="0"/>
      <w:marTop w:val="0"/>
      <w:marBottom w:val="0"/>
      <w:divBdr>
        <w:top w:val="none" w:sz="0" w:space="0" w:color="auto"/>
        <w:left w:val="none" w:sz="0" w:space="0" w:color="auto"/>
        <w:bottom w:val="none" w:sz="0" w:space="0" w:color="auto"/>
        <w:right w:val="none" w:sz="0" w:space="0" w:color="auto"/>
      </w:divBdr>
    </w:div>
    <w:div w:id="1799297118">
      <w:bodyDiv w:val="1"/>
      <w:marLeft w:val="0"/>
      <w:marRight w:val="0"/>
      <w:marTop w:val="0"/>
      <w:marBottom w:val="0"/>
      <w:divBdr>
        <w:top w:val="none" w:sz="0" w:space="0" w:color="auto"/>
        <w:left w:val="none" w:sz="0" w:space="0" w:color="auto"/>
        <w:bottom w:val="none" w:sz="0" w:space="0" w:color="auto"/>
        <w:right w:val="none" w:sz="0" w:space="0" w:color="auto"/>
      </w:divBdr>
    </w:div>
    <w:div w:id="1868828285">
      <w:bodyDiv w:val="1"/>
      <w:marLeft w:val="0"/>
      <w:marRight w:val="0"/>
      <w:marTop w:val="0"/>
      <w:marBottom w:val="0"/>
      <w:divBdr>
        <w:top w:val="none" w:sz="0" w:space="0" w:color="auto"/>
        <w:left w:val="none" w:sz="0" w:space="0" w:color="auto"/>
        <w:bottom w:val="none" w:sz="0" w:space="0" w:color="auto"/>
        <w:right w:val="none" w:sz="0" w:space="0" w:color="auto"/>
      </w:divBdr>
    </w:div>
    <w:div w:id="1994598905">
      <w:bodyDiv w:val="1"/>
      <w:marLeft w:val="0"/>
      <w:marRight w:val="0"/>
      <w:marTop w:val="0"/>
      <w:marBottom w:val="0"/>
      <w:divBdr>
        <w:top w:val="none" w:sz="0" w:space="0" w:color="auto"/>
        <w:left w:val="none" w:sz="0" w:space="0" w:color="auto"/>
        <w:bottom w:val="none" w:sz="0" w:space="0" w:color="auto"/>
        <w:right w:val="none" w:sz="0" w:space="0" w:color="auto"/>
      </w:divBdr>
    </w:div>
    <w:div w:id="2000115923">
      <w:bodyDiv w:val="1"/>
      <w:marLeft w:val="0"/>
      <w:marRight w:val="0"/>
      <w:marTop w:val="0"/>
      <w:marBottom w:val="0"/>
      <w:divBdr>
        <w:top w:val="none" w:sz="0" w:space="0" w:color="auto"/>
        <w:left w:val="none" w:sz="0" w:space="0" w:color="auto"/>
        <w:bottom w:val="none" w:sz="0" w:space="0" w:color="auto"/>
        <w:right w:val="none" w:sz="0" w:space="0" w:color="auto"/>
      </w:divBdr>
    </w:div>
    <w:div w:id="2007050736">
      <w:bodyDiv w:val="1"/>
      <w:marLeft w:val="0"/>
      <w:marRight w:val="0"/>
      <w:marTop w:val="0"/>
      <w:marBottom w:val="0"/>
      <w:divBdr>
        <w:top w:val="none" w:sz="0" w:space="0" w:color="auto"/>
        <w:left w:val="none" w:sz="0" w:space="0" w:color="auto"/>
        <w:bottom w:val="none" w:sz="0" w:space="0" w:color="auto"/>
        <w:right w:val="none" w:sz="0" w:space="0" w:color="auto"/>
      </w:divBdr>
      <w:divsChild>
        <w:div w:id="177472232">
          <w:marLeft w:val="0"/>
          <w:marRight w:val="0"/>
          <w:marTop w:val="0"/>
          <w:marBottom w:val="0"/>
          <w:divBdr>
            <w:top w:val="none" w:sz="0" w:space="0" w:color="auto"/>
            <w:left w:val="none" w:sz="0" w:space="0" w:color="auto"/>
            <w:bottom w:val="none" w:sz="0" w:space="0" w:color="auto"/>
            <w:right w:val="none" w:sz="0" w:space="0" w:color="auto"/>
          </w:divBdr>
          <w:divsChild>
            <w:div w:id="6511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F594-8062-F34F-8FF6-5BE5ADD1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2954</Words>
  <Characters>16839</Characters>
  <Application>Microsoft Macintosh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Nicht-invasive Darstellung der strukturellen und funktionellen Konnektivität</vt:lpstr>
    </vt:vector>
  </TitlesOfParts>
  <Company>Klinikum der Universitaet Muenchen</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Nicht-invasive Darstellung der strukturellen und funktionellen Konnektivität</dc:title>
  <dc:creator>Valerie Kirsch</dc:creator>
  <cp:lastModifiedBy>Neuro</cp:lastModifiedBy>
  <cp:revision>5</cp:revision>
  <cp:lastPrinted>2013-01-07T10:56:00Z</cp:lastPrinted>
  <dcterms:created xsi:type="dcterms:W3CDTF">2016-04-04T05:42:00Z</dcterms:created>
  <dcterms:modified xsi:type="dcterms:W3CDTF">2016-04-11T04:16:00Z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interLMU@gmail.com@www.mendeley.com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